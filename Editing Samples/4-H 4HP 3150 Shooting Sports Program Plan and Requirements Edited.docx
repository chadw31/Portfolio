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9B777C" w14:textId="77777777" w:rsidR="00156A70" w:rsidRPr="00FB78B4" w:rsidRDefault="00156A70">
      <w:pPr>
        <w:rPr>
          <w:b/>
          <w:sz w:val="36"/>
          <w:szCs w:val="32"/>
        </w:rPr>
      </w:pPr>
      <w:r w:rsidRPr="00FB78B4">
        <w:rPr>
          <w:b/>
          <w:noProof/>
          <w:sz w:val="36"/>
          <w:szCs w:val="32"/>
        </w:rPr>
        <w:drawing>
          <wp:anchor distT="0" distB="0" distL="114300" distR="114300" simplePos="0" relativeHeight="251658240" behindDoc="0" locked="0" layoutInCell="1" allowOverlap="1" wp14:anchorId="31D8DF9E" wp14:editId="6C628005">
            <wp:simplePos x="0" y="0"/>
            <wp:positionH relativeFrom="column">
              <wp:posOffset>0</wp:posOffset>
            </wp:positionH>
            <wp:positionV relativeFrom="paragraph">
              <wp:posOffset>0</wp:posOffset>
            </wp:positionV>
            <wp:extent cx="571500" cy="58293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tionalCloverB&amp;W1inch.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1500" cy="582930"/>
                    </a:xfrm>
                    <a:prstGeom prst="rect">
                      <a:avLst/>
                    </a:prstGeom>
                  </pic:spPr>
                </pic:pic>
              </a:graphicData>
            </a:graphic>
            <wp14:sizeRelH relativeFrom="page">
              <wp14:pctWidth>0</wp14:pctWidth>
            </wp14:sizeRelH>
            <wp14:sizeRelV relativeFrom="page">
              <wp14:pctHeight>0</wp14:pctHeight>
            </wp14:sizeRelV>
          </wp:anchor>
        </w:drawing>
      </w:r>
      <w:r w:rsidR="002D0086" w:rsidRPr="00FB78B4">
        <w:rPr>
          <w:b/>
          <w:sz w:val="36"/>
          <w:szCs w:val="32"/>
        </w:rPr>
        <w:t xml:space="preserve">IOWA 4-H SHOOTING SPORTS PROGRAM PLAN </w:t>
      </w:r>
    </w:p>
    <w:p w14:paraId="489D38BD" w14:textId="69D12593" w:rsidR="00C67D5F" w:rsidRPr="00FB78B4" w:rsidRDefault="002D0086">
      <w:pPr>
        <w:rPr>
          <w:b/>
          <w:sz w:val="36"/>
          <w:szCs w:val="32"/>
        </w:rPr>
      </w:pPr>
      <w:r w:rsidRPr="00FB78B4">
        <w:rPr>
          <w:b/>
          <w:sz w:val="36"/>
          <w:szCs w:val="32"/>
        </w:rPr>
        <w:t>AND REQUIR</w:t>
      </w:r>
      <w:r w:rsidR="00C575C2" w:rsidRPr="00FB78B4">
        <w:rPr>
          <w:b/>
          <w:sz w:val="36"/>
          <w:szCs w:val="32"/>
        </w:rPr>
        <w:t>E</w:t>
      </w:r>
      <w:r w:rsidRPr="00FB78B4">
        <w:rPr>
          <w:b/>
          <w:sz w:val="36"/>
          <w:szCs w:val="32"/>
        </w:rPr>
        <w:t>MENTS</w:t>
      </w:r>
    </w:p>
    <w:p w14:paraId="52967A9C" w14:textId="77777777" w:rsidR="00C67D5F" w:rsidRPr="00151A73" w:rsidRDefault="00C67D5F">
      <w:pPr>
        <w:rPr>
          <w:i/>
        </w:rPr>
      </w:pPr>
    </w:p>
    <w:p w14:paraId="0CC8776A" w14:textId="77777777" w:rsidR="00C67D5F" w:rsidRPr="00156A70" w:rsidRDefault="00ED15DC" w:rsidP="00156A70">
      <w:pPr>
        <w:pStyle w:val="Heading2"/>
      </w:pPr>
      <w:r w:rsidRPr="00156A70">
        <w:t>Mission and Objectives</w:t>
      </w:r>
    </w:p>
    <w:p w14:paraId="048E89C0" w14:textId="620D1A28" w:rsidR="00C67D5F" w:rsidRDefault="00ED15DC">
      <w:r>
        <w:t xml:space="preserve">The </w:t>
      </w:r>
      <w:r>
        <w:rPr>
          <w:b/>
        </w:rPr>
        <w:t>Safety &amp; Education Shooting Sports Program</w:t>
      </w:r>
      <w:r>
        <w:t xml:space="preserve"> is part of Iowa 4-H Youth Development. The mission of Iowa 4-H Youth Development is empowering youth to reach their full potential through youth</w:t>
      </w:r>
      <w:ins w:id="0" w:author="Author">
        <w:r w:rsidR="00164E24">
          <w:t>–</w:t>
        </w:r>
      </w:ins>
      <w:del w:id="1" w:author="Author">
        <w:r w:rsidDel="00164E24">
          <w:delText>-</w:delText>
        </w:r>
      </w:del>
      <w:r>
        <w:t xml:space="preserve">adult partnerships and research-based experiences. </w:t>
      </w:r>
    </w:p>
    <w:p w14:paraId="6B47348F" w14:textId="77777777" w:rsidR="00C67D5F" w:rsidRDefault="00C67D5F"/>
    <w:p w14:paraId="25B844ED" w14:textId="77777777" w:rsidR="00C67D5F" w:rsidRPr="00156A70" w:rsidRDefault="00ED15DC">
      <w:r w:rsidRPr="00156A70">
        <w:t>The National Objectives of the 4-H Shooting Sports Program include</w:t>
      </w:r>
      <w:del w:id="2" w:author="Author">
        <w:r w:rsidRPr="00156A70" w:rsidDel="00164E24">
          <w:delText>,</w:delText>
        </w:r>
      </w:del>
      <w:r w:rsidRPr="00156A70">
        <w:t xml:space="preserve"> but are not limited to</w:t>
      </w:r>
      <w:del w:id="3" w:author="Author">
        <w:r w:rsidRPr="00156A70" w:rsidDel="00164E24">
          <w:delText>,</w:delText>
        </w:r>
      </w:del>
      <w:r w:rsidRPr="00156A70">
        <w:t xml:space="preserve"> </w:t>
      </w:r>
    </w:p>
    <w:p w14:paraId="2938ECC6" w14:textId="77777777" w:rsidR="00C67D5F" w:rsidRDefault="00ED15DC">
      <w:pPr>
        <w:numPr>
          <w:ilvl w:val="0"/>
          <w:numId w:val="5"/>
        </w:numPr>
        <w:pBdr>
          <w:top w:val="nil"/>
          <w:left w:val="nil"/>
          <w:bottom w:val="nil"/>
          <w:right w:val="nil"/>
          <w:between w:val="nil"/>
        </w:pBdr>
        <w:contextualSpacing/>
      </w:pPr>
      <w:commentRangeStart w:id="4"/>
      <w:r>
        <w:rPr>
          <w:color w:val="000000"/>
        </w:rPr>
        <w:t>To encourage participation in natural resources and related natural science programs by exposing youth to the content through shooting, hunting, and related activities.</w:t>
      </w:r>
    </w:p>
    <w:p w14:paraId="07E03602" w14:textId="4E7BEA8C" w:rsidR="00C67D5F" w:rsidRDefault="00ED15DC">
      <w:pPr>
        <w:numPr>
          <w:ilvl w:val="0"/>
          <w:numId w:val="5"/>
        </w:numPr>
        <w:pBdr>
          <w:top w:val="nil"/>
          <w:left w:val="nil"/>
          <w:bottom w:val="nil"/>
          <w:right w:val="nil"/>
          <w:between w:val="nil"/>
        </w:pBdr>
        <w:contextualSpacing/>
      </w:pPr>
      <w:r>
        <w:rPr>
          <w:color w:val="000000"/>
        </w:rPr>
        <w:t>To enhance development of self-concept, character, and personal growth through safe, educational, and socially</w:t>
      </w:r>
      <w:ins w:id="5" w:author="Author">
        <w:r w:rsidR="00A35CDC">
          <w:rPr>
            <w:color w:val="000000"/>
          </w:rPr>
          <w:t xml:space="preserve"> </w:t>
        </w:r>
      </w:ins>
      <w:del w:id="6" w:author="Author">
        <w:r w:rsidDel="00A35CDC">
          <w:rPr>
            <w:color w:val="000000"/>
          </w:rPr>
          <w:delText>-</w:delText>
        </w:r>
      </w:del>
      <w:r>
        <w:rPr>
          <w:color w:val="000000"/>
        </w:rPr>
        <w:t>acceptable involvement in shooting activit</w:t>
      </w:r>
      <w:ins w:id="7" w:author="Author">
        <w:r w:rsidR="00B61B88">
          <w:rPr>
            <w:color w:val="000000"/>
          </w:rPr>
          <w:t>ies</w:t>
        </w:r>
      </w:ins>
      <w:del w:id="8" w:author="Author">
        <w:r w:rsidDel="00B61B88">
          <w:rPr>
            <w:color w:val="000000"/>
          </w:rPr>
          <w:delText>y</w:delText>
        </w:r>
      </w:del>
      <w:r>
        <w:rPr>
          <w:color w:val="000000"/>
        </w:rPr>
        <w:t>.</w:t>
      </w:r>
    </w:p>
    <w:p w14:paraId="3F84A88B" w14:textId="653BBE41" w:rsidR="00C67D5F" w:rsidRDefault="00ED15DC">
      <w:pPr>
        <w:numPr>
          <w:ilvl w:val="0"/>
          <w:numId w:val="5"/>
        </w:numPr>
        <w:pBdr>
          <w:top w:val="nil"/>
          <w:left w:val="nil"/>
          <w:bottom w:val="nil"/>
          <w:right w:val="nil"/>
          <w:between w:val="nil"/>
        </w:pBdr>
        <w:contextualSpacing/>
      </w:pPr>
      <w:r>
        <w:rPr>
          <w:color w:val="000000"/>
        </w:rPr>
        <w:t>To teach safe and responsible use of firearms and archery equipment, including sound decision</w:t>
      </w:r>
      <w:ins w:id="9" w:author="Author">
        <w:r w:rsidR="00A35CDC">
          <w:rPr>
            <w:color w:val="000000"/>
          </w:rPr>
          <w:t>-</w:t>
        </w:r>
      </w:ins>
      <w:del w:id="10" w:author="Author">
        <w:r w:rsidDel="00A35CDC">
          <w:rPr>
            <w:color w:val="000000"/>
          </w:rPr>
          <w:delText xml:space="preserve"> </w:delText>
        </w:r>
      </w:del>
      <w:r>
        <w:rPr>
          <w:color w:val="000000"/>
        </w:rPr>
        <w:t>making, self-discipline, and concentration.</w:t>
      </w:r>
    </w:p>
    <w:p w14:paraId="5F42B0B7" w14:textId="77777777" w:rsidR="00C67D5F" w:rsidRDefault="00ED15DC">
      <w:pPr>
        <w:numPr>
          <w:ilvl w:val="0"/>
          <w:numId w:val="5"/>
        </w:numPr>
        <w:pBdr>
          <w:top w:val="nil"/>
          <w:left w:val="nil"/>
          <w:bottom w:val="nil"/>
          <w:right w:val="nil"/>
          <w:between w:val="nil"/>
        </w:pBdr>
        <w:contextualSpacing/>
      </w:pPr>
      <w:r>
        <w:rPr>
          <w:color w:val="000000"/>
        </w:rPr>
        <w:t>To promote the highest standards of safety, sportsmanship, and ethical behavior.</w:t>
      </w:r>
    </w:p>
    <w:p w14:paraId="1C823C9E" w14:textId="77777777" w:rsidR="00C67D5F" w:rsidRDefault="00ED15DC">
      <w:pPr>
        <w:numPr>
          <w:ilvl w:val="0"/>
          <w:numId w:val="5"/>
        </w:numPr>
        <w:pBdr>
          <w:top w:val="nil"/>
          <w:left w:val="nil"/>
          <w:bottom w:val="nil"/>
          <w:right w:val="nil"/>
          <w:between w:val="nil"/>
        </w:pBdr>
        <w:contextualSpacing/>
      </w:pPr>
      <w:r>
        <w:rPr>
          <w:color w:val="000000"/>
        </w:rPr>
        <w:t>To expose participants to the broad array of vocational and lifelong avocational activities related to shooting sports.</w:t>
      </w:r>
    </w:p>
    <w:p w14:paraId="4B5C2E99" w14:textId="77777777" w:rsidR="00C67D5F" w:rsidRDefault="00ED15DC">
      <w:pPr>
        <w:numPr>
          <w:ilvl w:val="0"/>
          <w:numId w:val="5"/>
        </w:numPr>
        <w:pBdr>
          <w:top w:val="nil"/>
          <w:left w:val="nil"/>
          <w:bottom w:val="nil"/>
          <w:right w:val="nil"/>
          <w:between w:val="nil"/>
        </w:pBdr>
        <w:contextualSpacing/>
      </w:pPr>
      <w:r>
        <w:rPr>
          <w:color w:val="000000"/>
        </w:rPr>
        <w:t>To strengthen families through participation in lifelong recreational activities.</w:t>
      </w:r>
    </w:p>
    <w:p w14:paraId="2A747C13" w14:textId="5453F016" w:rsidR="00C67D5F" w:rsidRDefault="00ED15DC">
      <w:pPr>
        <w:numPr>
          <w:ilvl w:val="0"/>
          <w:numId w:val="5"/>
        </w:numPr>
        <w:pBdr>
          <w:top w:val="nil"/>
          <w:left w:val="nil"/>
          <w:bottom w:val="nil"/>
          <w:right w:val="nil"/>
          <w:between w:val="nil"/>
        </w:pBdr>
        <w:contextualSpacing/>
      </w:pPr>
      <w:r>
        <w:rPr>
          <w:color w:val="000000"/>
        </w:rPr>
        <w:t>To complement and enhance the impact of existing safety, shooting, and hunter education programs</w:t>
      </w:r>
      <w:ins w:id="11" w:author="Author">
        <w:r w:rsidR="00ED0232">
          <w:rPr>
            <w:color w:val="000000"/>
          </w:rPr>
          <w:t>,</w:t>
        </w:r>
      </w:ins>
      <w:r>
        <w:rPr>
          <w:color w:val="000000"/>
        </w:rPr>
        <w:t xml:space="preserve"> using experiential educational methods and progressive development of skills and abilities.</w:t>
      </w:r>
      <w:commentRangeEnd w:id="4"/>
      <w:r w:rsidR="00BD6583">
        <w:rPr>
          <w:rStyle w:val="CommentReference"/>
        </w:rPr>
        <w:commentReference w:id="4"/>
      </w:r>
    </w:p>
    <w:p w14:paraId="51C8AC3C" w14:textId="77777777" w:rsidR="00C67D5F" w:rsidRDefault="00C67D5F"/>
    <w:p w14:paraId="1A8450A4" w14:textId="3F80B276" w:rsidR="00C67D5F" w:rsidRDefault="00ED15DC">
      <w:r>
        <w:t>The Iowa 4-H SESS Program uses experiential learning and youth</w:t>
      </w:r>
      <w:ins w:id="12" w:author="Author">
        <w:r w:rsidR="00FF7195">
          <w:t>–</w:t>
        </w:r>
      </w:ins>
      <w:del w:id="13" w:author="Author">
        <w:r w:rsidDel="00FF7195">
          <w:delText>-</w:delText>
        </w:r>
      </w:del>
      <w:r>
        <w:t xml:space="preserve">adult partnerships. Based on the above objectives, SESS falls under the Iowa 4-H Program Priorities of STEM and Healthy Living. Positive Youth Development (PYD) occurs at all levels of the Shooting Sports program, with the primary focus on safety and education before competition. </w:t>
      </w:r>
      <w:r w:rsidR="00B23C12">
        <w:t>This does not diminish the importance of competition</w:t>
      </w:r>
      <w:del w:id="14" w:author="Author">
        <w:r w:rsidR="00B23C12" w:rsidDel="005B554A">
          <w:delText>,</w:delText>
        </w:r>
      </w:del>
      <w:r w:rsidR="00B23C12">
        <w:t xml:space="preserve"> which is a core principle of SESS. </w:t>
      </w:r>
    </w:p>
    <w:p w14:paraId="61166B0F" w14:textId="77777777" w:rsidR="00C67D5F" w:rsidRDefault="00C67D5F"/>
    <w:p w14:paraId="3416033B" w14:textId="77777777" w:rsidR="00C67D5F" w:rsidRDefault="00ED15DC">
      <w:pPr>
        <w:rPr>
          <w:color w:val="FF0000"/>
        </w:rPr>
      </w:pPr>
      <w:r>
        <w:t>The Iowa 4-H program’s priority areas align with Iowa State University, Iowa State University Extension and Outreach, and 4-H National Headquarters. Iowa considers 4-H Clubs and Learning Communities as its deepest and most sustainable level of intervention.</w:t>
      </w:r>
    </w:p>
    <w:p w14:paraId="08C18504" w14:textId="42F9BA01" w:rsidR="00C67D5F" w:rsidRDefault="00ED15DC" w:rsidP="00156A70">
      <w:pPr>
        <w:pStyle w:val="Heading2"/>
      </w:pPr>
      <w:r>
        <w:t xml:space="preserve">Positive Youth Development </w:t>
      </w:r>
      <w:ins w:id="15" w:author="Author">
        <w:r w:rsidR="00A308BF">
          <w:t>E</w:t>
        </w:r>
      </w:ins>
      <w:del w:id="16" w:author="Author">
        <w:r w:rsidDel="00A308BF">
          <w:delText>e</w:delText>
        </w:r>
      </w:del>
      <w:r>
        <w:t>lements of Shooting Sports</w:t>
      </w:r>
    </w:p>
    <w:p w14:paraId="0318A2A7" w14:textId="3BCBB7A6" w:rsidR="00C67D5F" w:rsidRDefault="00ED15DC">
      <w:pPr>
        <w:numPr>
          <w:ilvl w:val="0"/>
          <w:numId w:val="9"/>
        </w:numPr>
        <w:pBdr>
          <w:top w:val="nil"/>
          <w:left w:val="nil"/>
          <w:bottom w:val="nil"/>
          <w:right w:val="nil"/>
          <w:between w:val="nil"/>
        </w:pBdr>
        <w:contextualSpacing/>
      </w:pPr>
      <w:r>
        <w:rPr>
          <w:color w:val="000000"/>
        </w:rPr>
        <w:t>Shooting Sports should be conducted as a group project with appropriate supervision</w:t>
      </w:r>
      <w:ins w:id="17" w:author="Author">
        <w:r w:rsidR="00231B49">
          <w:rPr>
            <w:color w:val="000000"/>
          </w:rPr>
          <w:t>,</w:t>
        </w:r>
      </w:ins>
      <w:r>
        <w:rPr>
          <w:color w:val="000000"/>
        </w:rPr>
        <w:t xml:space="preserve"> rather than as an individual 4-H member independent project.</w:t>
      </w:r>
    </w:p>
    <w:p w14:paraId="63249CFC" w14:textId="77777777" w:rsidR="00C67D5F" w:rsidRDefault="00ED15DC">
      <w:pPr>
        <w:numPr>
          <w:ilvl w:val="0"/>
          <w:numId w:val="9"/>
        </w:numPr>
        <w:pBdr>
          <w:top w:val="nil"/>
          <w:left w:val="nil"/>
          <w:bottom w:val="nil"/>
          <w:right w:val="nil"/>
          <w:between w:val="nil"/>
        </w:pBdr>
        <w:contextualSpacing/>
      </w:pPr>
      <w:r>
        <w:rPr>
          <w:color w:val="000000"/>
        </w:rPr>
        <w:t>SESS uses a prevention education model.</w:t>
      </w:r>
    </w:p>
    <w:p w14:paraId="0EA751DC" w14:textId="7C1AC2AF" w:rsidR="00C67D5F" w:rsidRDefault="00ED15DC">
      <w:pPr>
        <w:numPr>
          <w:ilvl w:val="0"/>
          <w:numId w:val="9"/>
        </w:numPr>
        <w:pBdr>
          <w:top w:val="nil"/>
          <w:left w:val="nil"/>
          <w:bottom w:val="nil"/>
          <w:right w:val="nil"/>
          <w:between w:val="nil"/>
        </w:pBdr>
        <w:contextualSpacing/>
      </w:pPr>
      <w:r>
        <w:rPr>
          <w:color w:val="000000"/>
        </w:rPr>
        <w:t>SESS emphasizes youth</w:t>
      </w:r>
      <w:ins w:id="18" w:author="Author">
        <w:r w:rsidR="00AC7AB5">
          <w:t>–</w:t>
        </w:r>
      </w:ins>
      <w:del w:id="19" w:author="Author">
        <w:r w:rsidDel="00AC7AB5">
          <w:rPr>
            <w:color w:val="000000"/>
          </w:rPr>
          <w:delText>-</w:delText>
        </w:r>
      </w:del>
      <w:r>
        <w:rPr>
          <w:color w:val="000000"/>
        </w:rPr>
        <w:t>adult partnerships and peer leadership</w:t>
      </w:r>
      <w:ins w:id="20" w:author="Author">
        <w:r w:rsidR="00000675">
          <w:rPr>
            <w:color w:val="000000"/>
          </w:rPr>
          <w:t>.</w:t>
        </w:r>
      </w:ins>
    </w:p>
    <w:p w14:paraId="43FC1507" w14:textId="29ABA7DD" w:rsidR="00C67D5F" w:rsidRDefault="00ED15DC">
      <w:pPr>
        <w:numPr>
          <w:ilvl w:val="0"/>
          <w:numId w:val="9"/>
        </w:numPr>
        <w:pBdr>
          <w:top w:val="nil"/>
          <w:left w:val="nil"/>
          <w:bottom w:val="nil"/>
          <w:right w:val="nil"/>
          <w:between w:val="nil"/>
        </w:pBdr>
        <w:contextualSpacing/>
      </w:pPr>
      <w:r>
        <w:rPr>
          <w:color w:val="000000"/>
        </w:rPr>
        <w:t>SESS teaches safe shooting and wildlife management</w:t>
      </w:r>
      <w:ins w:id="21" w:author="Author">
        <w:r w:rsidR="00000675">
          <w:rPr>
            <w:color w:val="000000"/>
          </w:rPr>
          <w:t>.</w:t>
        </w:r>
      </w:ins>
    </w:p>
    <w:p w14:paraId="38BF788C" w14:textId="77777777" w:rsidR="00C67D5F" w:rsidRDefault="00ED15DC">
      <w:pPr>
        <w:numPr>
          <w:ilvl w:val="0"/>
          <w:numId w:val="9"/>
        </w:numPr>
        <w:pBdr>
          <w:top w:val="nil"/>
          <w:left w:val="nil"/>
          <w:bottom w:val="nil"/>
          <w:right w:val="nil"/>
          <w:between w:val="nil"/>
        </w:pBdr>
        <w:contextualSpacing/>
      </w:pPr>
      <w:r>
        <w:rPr>
          <w:color w:val="000000"/>
        </w:rPr>
        <w:t>SESS has the potential to reach new youth and volunteers to 4-H.</w:t>
      </w:r>
    </w:p>
    <w:p w14:paraId="248065E2" w14:textId="77777777" w:rsidR="00C67D5F" w:rsidRDefault="00ED15DC" w:rsidP="00151A73">
      <w:pPr>
        <w:numPr>
          <w:ilvl w:val="0"/>
          <w:numId w:val="9"/>
        </w:numPr>
        <w:pBdr>
          <w:top w:val="nil"/>
          <w:left w:val="nil"/>
          <w:bottom w:val="nil"/>
          <w:right w:val="nil"/>
          <w:between w:val="nil"/>
        </w:pBdr>
        <w:contextualSpacing/>
      </w:pPr>
      <w:r>
        <w:rPr>
          <w:color w:val="000000"/>
        </w:rPr>
        <w:t>Competitive events are not the main objective of the program but are optional and individual.</w:t>
      </w:r>
    </w:p>
    <w:p w14:paraId="6CD14C77" w14:textId="77777777" w:rsidR="00C67D5F" w:rsidRDefault="00ED15DC" w:rsidP="00156A70">
      <w:pPr>
        <w:pStyle w:val="Heading2"/>
      </w:pPr>
      <w:r>
        <w:lastRenderedPageBreak/>
        <w:t>Administration of the Iowa 4-H Shooting Sports Program</w:t>
      </w:r>
    </w:p>
    <w:p w14:paraId="346F685E" w14:textId="67F6F25E" w:rsidR="00C67D5F" w:rsidRDefault="00ED15DC">
      <w:r>
        <w:t>The Iowa 4-H Shooting Sports Program is administered by the Iowa 4-H Program Leade</w:t>
      </w:r>
      <w:r w:rsidR="00B23C12">
        <w:t>r and</w:t>
      </w:r>
      <w:r>
        <w:t xml:space="preserve"> the 4-H STEM coordinator</w:t>
      </w:r>
      <w:r w:rsidR="00B23C12">
        <w:t>,</w:t>
      </w:r>
      <w:r>
        <w:t xml:space="preserve"> with </w:t>
      </w:r>
      <w:r w:rsidR="00B23C12">
        <w:t xml:space="preserve">the </w:t>
      </w:r>
      <w:r>
        <w:t>support of the Iowa 4-H SESS Steering Committee.</w:t>
      </w:r>
    </w:p>
    <w:p w14:paraId="75A242FF" w14:textId="77777777" w:rsidR="00C67D5F" w:rsidRDefault="00ED15DC" w:rsidP="00156A70">
      <w:pPr>
        <w:pStyle w:val="Heading3"/>
      </w:pPr>
      <w:r>
        <w:t>Structure of the State SESS Steering Committee</w:t>
      </w:r>
    </w:p>
    <w:p w14:paraId="6CF11603" w14:textId="415841B4" w:rsidR="00C67D5F" w:rsidRDefault="00ED15DC">
      <w:pPr>
        <w:numPr>
          <w:ilvl w:val="0"/>
          <w:numId w:val="13"/>
        </w:numPr>
        <w:pBdr>
          <w:top w:val="nil"/>
          <w:left w:val="nil"/>
          <w:bottom w:val="nil"/>
          <w:right w:val="nil"/>
          <w:between w:val="nil"/>
        </w:pBdr>
        <w:contextualSpacing/>
      </w:pPr>
      <w:r>
        <w:rPr>
          <w:color w:val="000000"/>
        </w:rPr>
        <w:t xml:space="preserve">Committee membership shall include State </w:t>
      </w:r>
      <w:ins w:id="22" w:author="Author">
        <w:r w:rsidR="00E05D6F">
          <w:rPr>
            <w:color w:val="000000"/>
          </w:rPr>
          <w:t>P</w:t>
        </w:r>
      </w:ins>
      <w:del w:id="23" w:author="Author">
        <w:r w:rsidDel="00E05D6F">
          <w:rPr>
            <w:color w:val="000000"/>
          </w:rPr>
          <w:delText>p</w:delText>
        </w:r>
      </w:del>
      <w:r>
        <w:rPr>
          <w:color w:val="000000"/>
        </w:rPr>
        <w:t xml:space="preserve">rogram </w:t>
      </w:r>
      <w:ins w:id="24" w:author="Author">
        <w:r w:rsidR="00E05D6F">
          <w:rPr>
            <w:color w:val="000000"/>
          </w:rPr>
          <w:t>L</w:t>
        </w:r>
      </w:ins>
      <w:del w:id="25" w:author="Author">
        <w:r w:rsidDel="00E05D6F">
          <w:rPr>
            <w:color w:val="000000"/>
          </w:rPr>
          <w:delText>l</w:delText>
        </w:r>
      </w:del>
      <w:r>
        <w:rPr>
          <w:color w:val="000000"/>
        </w:rPr>
        <w:t>eader</w:t>
      </w:r>
      <w:ins w:id="26" w:author="Author">
        <w:r w:rsidR="00E05D6F">
          <w:rPr>
            <w:color w:val="000000"/>
          </w:rPr>
          <w:t>;</w:t>
        </w:r>
      </w:ins>
      <w:del w:id="27" w:author="Author">
        <w:r w:rsidDel="00E05D6F">
          <w:rPr>
            <w:color w:val="000000"/>
          </w:rPr>
          <w:delText>,</w:delText>
        </w:r>
      </w:del>
      <w:r>
        <w:rPr>
          <w:color w:val="000000"/>
        </w:rPr>
        <w:t xml:space="preserve"> State </w:t>
      </w:r>
      <w:ins w:id="28" w:author="Author">
        <w:r w:rsidR="00E05D6F">
          <w:rPr>
            <w:color w:val="000000"/>
          </w:rPr>
          <w:t>P</w:t>
        </w:r>
      </w:ins>
      <w:del w:id="29" w:author="Author">
        <w:r w:rsidDel="00E05D6F">
          <w:rPr>
            <w:color w:val="000000"/>
          </w:rPr>
          <w:delText>p</w:delText>
        </w:r>
      </w:del>
      <w:r>
        <w:rPr>
          <w:color w:val="000000"/>
        </w:rPr>
        <w:t xml:space="preserve">rogram </w:t>
      </w:r>
      <w:ins w:id="30" w:author="Author">
        <w:r w:rsidR="00E05D6F">
          <w:rPr>
            <w:color w:val="000000"/>
          </w:rPr>
          <w:t>C</w:t>
        </w:r>
      </w:ins>
      <w:del w:id="31" w:author="Author">
        <w:r w:rsidDel="00E05D6F">
          <w:rPr>
            <w:color w:val="000000"/>
          </w:rPr>
          <w:delText>c</w:delText>
        </w:r>
      </w:del>
      <w:r>
        <w:rPr>
          <w:color w:val="000000"/>
        </w:rPr>
        <w:t>oordinator</w:t>
      </w:r>
      <w:ins w:id="32" w:author="Author">
        <w:r w:rsidR="00E05D6F">
          <w:rPr>
            <w:color w:val="000000"/>
          </w:rPr>
          <w:t>;</w:t>
        </w:r>
      </w:ins>
      <w:del w:id="33" w:author="Author">
        <w:r w:rsidDel="00E05D6F">
          <w:rPr>
            <w:color w:val="000000"/>
          </w:rPr>
          <w:delText>,</w:delText>
        </w:r>
      </w:del>
      <w:r>
        <w:rPr>
          <w:color w:val="000000"/>
        </w:rPr>
        <w:t xml:space="preserve"> state</w:t>
      </w:r>
      <w:r w:rsidR="00B23C12">
        <w:rPr>
          <w:color w:val="000000"/>
        </w:rPr>
        <w:t>-</w:t>
      </w:r>
      <w:r>
        <w:rPr>
          <w:color w:val="000000"/>
        </w:rPr>
        <w:t>level, nationally certified 4-H SESS instructors,</w:t>
      </w:r>
      <w:r w:rsidR="00B23C12">
        <w:rPr>
          <w:color w:val="000000"/>
        </w:rPr>
        <w:t xml:space="preserve"> </w:t>
      </w:r>
      <w:r>
        <w:rPr>
          <w:color w:val="000000"/>
        </w:rPr>
        <w:t>4-H volunteer</w:t>
      </w:r>
      <w:r w:rsidR="00B23C12">
        <w:rPr>
          <w:color w:val="000000"/>
        </w:rPr>
        <w:t xml:space="preserve">s, </w:t>
      </w:r>
      <w:r>
        <w:rPr>
          <w:color w:val="000000"/>
        </w:rPr>
        <w:t xml:space="preserve">Extension </w:t>
      </w:r>
      <w:ins w:id="34" w:author="Author">
        <w:r w:rsidR="00E05D6F">
          <w:rPr>
            <w:color w:val="000000"/>
          </w:rPr>
          <w:t>s</w:t>
        </w:r>
      </w:ins>
      <w:del w:id="35" w:author="Author">
        <w:r w:rsidDel="00E05D6F">
          <w:rPr>
            <w:color w:val="000000"/>
          </w:rPr>
          <w:delText>S</w:delText>
        </w:r>
      </w:del>
      <w:r>
        <w:rPr>
          <w:color w:val="000000"/>
        </w:rPr>
        <w:t>taff</w:t>
      </w:r>
      <w:ins w:id="36" w:author="Author">
        <w:r w:rsidR="00E05D6F">
          <w:rPr>
            <w:color w:val="000000"/>
          </w:rPr>
          <w:t>,</w:t>
        </w:r>
      </w:ins>
      <w:r>
        <w:rPr>
          <w:color w:val="000000"/>
        </w:rPr>
        <w:t xml:space="preserve"> and </w:t>
      </w:r>
      <w:ins w:id="37" w:author="Author">
        <w:r w:rsidR="00E05D6F">
          <w:rPr>
            <w:color w:val="000000"/>
          </w:rPr>
          <w:t>s</w:t>
        </w:r>
      </w:ins>
      <w:del w:id="38" w:author="Author">
        <w:r w:rsidDel="00E05D6F">
          <w:rPr>
            <w:color w:val="000000"/>
          </w:rPr>
          <w:delText>S</w:delText>
        </w:r>
      </w:del>
      <w:r>
        <w:rPr>
          <w:color w:val="000000"/>
        </w:rPr>
        <w:t xml:space="preserve">tate SESS youth ambassadors. </w:t>
      </w:r>
    </w:p>
    <w:p w14:paraId="0416E172" w14:textId="77777777" w:rsidR="00B23C12" w:rsidRPr="003C292E" w:rsidRDefault="00ED15DC" w:rsidP="00B23C12">
      <w:pPr>
        <w:numPr>
          <w:ilvl w:val="0"/>
          <w:numId w:val="13"/>
        </w:numPr>
        <w:pBdr>
          <w:top w:val="nil"/>
          <w:left w:val="nil"/>
          <w:bottom w:val="nil"/>
          <w:right w:val="nil"/>
          <w:between w:val="nil"/>
        </w:pBdr>
        <w:contextualSpacing/>
      </w:pPr>
      <w:r>
        <w:rPr>
          <w:color w:val="000000"/>
        </w:rPr>
        <w:t>Committee leadership will be provided by State S</w:t>
      </w:r>
      <w:r>
        <w:t>TEM</w:t>
      </w:r>
      <w:r>
        <w:rPr>
          <w:color w:val="000000"/>
        </w:rPr>
        <w:t xml:space="preserve"> Coordinator</w:t>
      </w:r>
      <w:r w:rsidR="00B23C12">
        <w:rPr>
          <w:color w:val="000000"/>
        </w:rPr>
        <w:t>.</w:t>
      </w:r>
    </w:p>
    <w:p w14:paraId="37135D2F" w14:textId="4A99C140" w:rsidR="00B23C12" w:rsidRDefault="00B23C12" w:rsidP="00B23C12">
      <w:pPr>
        <w:numPr>
          <w:ilvl w:val="0"/>
          <w:numId w:val="13"/>
        </w:numPr>
        <w:pBdr>
          <w:top w:val="nil"/>
          <w:left w:val="nil"/>
          <w:bottom w:val="nil"/>
          <w:right w:val="nil"/>
          <w:between w:val="nil"/>
        </w:pBdr>
        <w:contextualSpacing/>
      </w:pPr>
      <w:r>
        <w:rPr>
          <w:color w:val="000000"/>
        </w:rPr>
        <w:t>The Steering Committee is an appointed committee and not elected.</w:t>
      </w:r>
    </w:p>
    <w:p w14:paraId="0BD1490C" w14:textId="77777777" w:rsidR="00C67D5F" w:rsidRDefault="00ED15DC" w:rsidP="00156A70">
      <w:pPr>
        <w:pStyle w:val="Heading3"/>
        <w:rPr>
          <w:color w:val="FF0000"/>
        </w:rPr>
      </w:pPr>
      <w:r>
        <w:t xml:space="preserve">Role of the SESS Steering Committee and STEM Coordinator </w:t>
      </w:r>
    </w:p>
    <w:p w14:paraId="76EC1B16" w14:textId="77777777" w:rsidR="00C67D5F" w:rsidRDefault="00ED15DC">
      <w:pPr>
        <w:numPr>
          <w:ilvl w:val="0"/>
          <w:numId w:val="10"/>
        </w:numPr>
        <w:pBdr>
          <w:top w:val="nil"/>
          <w:left w:val="nil"/>
          <w:bottom w:val="nil"/>
          <w:right w:val="nil"/>
          <w:between w:val="nil"/>
        </w:pBdr>
        <w:contextualSpacing/>
      </w:pPr>
      <w:r>
        <w:rPr>
          <w:color w:val="000000"/>
        </w:rPr>
        <w:t>Administer the program.</w:t>
      </w:r>
    </w:p>
    <w:p w14:paraId="5AD81101" w14:textId="77777777" w:rsidR="00C67D5F" w:rsidRDefault="00ED15DC">
      <w:pPr>
        <w:numPr>
          <w:ilvl w:val="0"/>
          <w:numId w:val="10"/>
        </w:numPr>
        <w:pBdr>
          <w:top w:val="nil"/>
          <w:left w:val="nil"/>
          <w:bottom w:val="nil"/>
          <w:right w:val="nil"/>
          <w:between w:val="nil"/>
        </w:pBdr>
        <w:contextualSpacing/>
      </w:pPr>
      <w:r>
        <w:rPr>
          <w:color w:val="000000"/>
        </w:rPr>
        <w:t>Develop a program outline for counties to follow.</w:t>
      </w:r>
    </w:p>
    <w:p w14:paraId="2E113080" w14:textId="77777777" w:rsidR="00C67D5F" w:rsidRDefault="00ED15DC">
      <w:pPr>
        <w:numPr>
          <w:ilvl w:val="0"/>
          <w:numId w:val="10"/>
        </w:numPr>
        <w:pBdr>
          <w:top w:val="nil"/>
          <w:left w:val="nil"/>
          <w:bottom w:val="nil"/>
          <w:right w:val="nil"/>
          <w:between w:val="nil"/>
        </w:pBdr>
        <w:contextualSpacing/>
      </w:pPr>
      <w:r>
        <w:rPr>
          <w:color w:val="000000"/>
        </w:rPr>
        <w:t>Provide orientation to county staff on SESS.</w:t>
      </w:r>
    </w:p>
    <w:p w14:paraId="647E6FDF" w14:textId="77777777" w:rsidR="00C67D5F" w:rsidRDefault="00ED15DC">
      <w:pPr>
        <w:numPr>
          <w:ilvl w:val="0"/>
          <w:numId w:val="10"/>
        </w:numPr>
        <w:pBdr>
          <w:top w:val="nil"/>
          <w:left w:val="nil"/>
          <w:bottom w:val="nil"/>
          <w:right w:val="nil"/>
          <w:between w:val="nil"/>
        </w:pBdr>
        <w:contextualSpacing/>
      </w:pPr>
      <w:r>
        <w:rPr>
          <w:color w:val="000000"/>
        </w:rPr>
        <w:t>Assist with resource development in support of the program.</w:t>
      </w:r>
    </w:p>
    <w:p w14:paraId="6196A1E4" w14:textId="77777777" w:rsidR="00C67D5F" w:rsidRDefault="00ED15DC">
      <w:pPr>
        <w:numPr>
          <w:ilvl w:val="0"/>
          <w:numId w:val="10"/>
        </w:numPr>
        <w:pBdr>
          <w:top w:val="nil"/>
          <w:left w:val="nil"/>
          <w:bottom w:val="nil"/>
          <w:right w:val="nil"/>
          <w:between w:val="nil"/>
        </w:pBdr>
        <w:contextualSpacing/>
      </w:pPr>
      <w:r>
        <w:rPr>
          <w:color w:val="000000"/>
        </w:rPr>
        <w:t>Assist program operations and administration in cooperation with County Extension staff.</w:t>
      </w:r>
    </w:p>
    <w:p w14:paraId="6ACD8689" w14:textId="77777777" w:rsidR="00C67D5F" w:rsidRDefault="00ED15DC">
      <w:pPr>
        <w:numPr>
          <w:ilvl w:val="0"/>
          <w:numId w:val="10"/>
        </w:numPr>
        <w:pBdr>
          <w:top w:val="nil"/>
          <w:left w:val="nil"/>
          <w:bottom w:val="nil"/>
          <w:right w:val="nil"/>
          <w:between w:val="nil"/>
        </w:pBdr>
        <w:contextualSpacing/>
        <w:rPr>
          <w:b/>
          <w:color w:val="000000"/>
        </w:rPr>
      </w:pPr>
      <w:r>
        <w:t>R</w:t>
      </w:r>
      <w:r>
        <w:rPr>
          <w:color w:val="000000"/>
        </w:rPr>
        <w:t xml:space="preserve">eview training requirements for instructor certification. </w:t>
      </w:r>
    </w:p>
    <w:p w14:paraId="69AF2662" w14:textId="77777777" w:rsidR="00C67D5F" w:rsidRDefault="00ED15DC">
      <w:pPr>
        <w:numPr>
          <w:ilvl w:val="0"/>
          <w:numId w:val="10"/>
        </w:numPr>
        <w:pBdr>
          <w:top w:val="nil"/>
          <w:left w:val="nil"/>
          <w:bottom w:val="nil"/>
          <w:right w:val="nil"/>
          <w:between w:val="nil"/>
        </w:pBdr>
        <w:contextualSpacing/>
      </w:pPr>
      <w:r>
        <w:rPr>
          <w:color w:val="000000"/>
        </w:rPr>
        <w:t>Conducts instructor training and certification.</w:t>
      </w:r>
    </w:p>
    <w:p w14:paraId="7F607E1A" w14:textId="77777777" w:rsidR="00C67D5F" w:rsidRDefault="00ED15DC">
      <w:pPr>
        <w:numPr>
          <w:ilvl w:val="0"/>
          <w:numId w:val="10"/>
        </w:numPr>
        <w:pBdr>
          <w:top w:val="nil"/>
          <w:left w:val="nil"/>
          <w:bottom w:val="nil"/>
          <w:right w:val="nil"/>
          <w:between w:val="nil"/>
        </w:pBdr>
        <w:contextualSpacing/>
      </w:pPr>
      <w:r>
        <w:rPr>
          <w:color w:val="000000"/>
        </w:rPr>
        <w:t>Maintain files of 4-H SESS instructor certification status.</w:t>
      </w:r>
    </w:p>
    <w:p w14:paraId="33D298FE" w14:textId="77777777" w:rsidR="00C67D5F" w:rsidRDefault="00ED15DC">
      <w:pPr>
        <w:numPr>
          <w:ilvl w:val="0"/>
          <w:numId w:val="10"/>
        </w:numPr>
        <w:pBdr>
          <w:top w:val="nil"/>
          <w:left w:val="nil"/>
          <w:bottom w:val="nil"/>
          <w:right w:val="nil"/>
          <w:between w:val="nil"/>
        </w:pBdr>
        <w:contextualSpacing/>
      </w:pPr>
      <w:r>
        <w:rPr>
          <w:color w:val="000000"/>
        </w:rPr>
        <w:t>Provide leadership for state SESS events, including:</w:t>
      </w:r>
    </w:p>
    <w:p w14:paraId="31441154" w14:textId="735F89AE" w:rsidR="00C67D5F" w:rsidRDefault="00ED15DC">
      <w:pPr>
        <w:numPr>
          <w:ilvl w:val="1"/>
          <w:numId w:val="12"/>
        </w:numPr>
        <w:pBdr>
          <w:top w:val="nil"/>
          <w:left w:val="nil"/>
          <w:bottom w:val="nil"/>
          <w:right w:val="nil"/>
          <w:between w:val="nil"/>
        </w:pBdr>
        <w:contextualSpacing/>
      </w:pPr>
      <w:r>
        <w:rPr>
          <w:color w:val="000000"/>
        </w:rPr>
        <w:t>All SESS Instructor trainings and certifications</w:t>
      </w:r>
      <w:ins w:id="39" w:author="Author">
        <w:r w:rsidR="00000675">
          <w:rPr>
            <w:color w:val="000000"/>
          </w:rPr>
          <w:t>.</w:t>
        </w:r>
      </w:ins>
    </w:p>
    <w:p w14:paraId="1B59A12E" w14:textId="3331BE44" w:rsidR="00C67D5F" w:rsidRDefault="00ED15DC">
      <w:pPr>
        <w:numPr>
          <w:ilvl w:val="1"/>
          <w:numId w:val="12"/>
        </w:numPr>
        <w:pBdr>
          <w:top w:val="nil"/>
          <w:left w:val="nil"/>
          <w:bottom w:val="nil"/>
          <w:right w:val="nil"/>
          <w:between w:val="nil"/>
        </w:pBdr>
        <w:contextualSpacing/>
      </w:pPr>
      <w:r>
        <w:rPr>
          <w:color w:val="000000"/>
        </w:rPr>
        <w:t>State 4-H Youth SESS Qualifying Match</w:t>
      </w:r>
      <w:ins w:id="40" w:author="Author">
        <w:r w:rsidR="00000675">
          <w:rPr>
            <w:color w:val="000000"/>
          </w:rPr>
          <w:t>.</w:t>
        </w:r>
      </w:ins>
    </w:p>
    <w:p w14:paraId="58891722" w14:textId="165CF978" w:rsidR="00C67D5F" w:rsidRDefault="00ED15DC">
      <w:pPr>
        <w:numPr>
          <w:ilvl w:val="1"/>
          <w:numId w:val="12"/>
        </w:numPr>
        <w:pBdr>
          <w:top w:val="nil"/>
          <w:left w:val="nil"/>
          <w:bottom w:val="nil"/>
          <w:right w:val="nil"/>
          <w:between w:val="nil"/>
        </w:pBdr>
        <w:contextualSpacing/>
      </w:pPr>
      <w:r>
        <w:rPr>
          <w:color w:val="000000"/>
        </w:rPr>
        <w:t>Other state SESS events the committee establishes with approval of the State 4-H Program Leader</w:t>
      </w:r>
      <w:ins w:id="41" w:author="Author">
        <w:r w:rsidR="00000675">
          <w:rPr>
            <w:color w:val="000000"/>
          </w:rPr>
          <w:t>.</w:t>
        </w:r>
      </w:ins>
    </w:p>
    <w:p w14:paraId="1E4960C0" w14:textId="07DB1E01" w:rsidR="00C67D5F" w:rsidRDefault="00ED15DC">
      <w:pPr>
        <w:numPr>
          <w:ilvl w:val="1"/>
          <w:numId w:val="12"/>
        </w:numPr>
        <w:pBdr>
          <w:top w:val="nil"/>
          <w:left w:val="nil"/>
          <w:bottom w:val="nil"/>
          <w:right w:val="nil"/>
          <w:between w:val="nil"/>
        </w:pBdr>
        <w:contextualSpacing/>
      </w:pPr>
      <w:r>
        <w:rPr>
          <w:color w:val="000000"/>
        </w:rPr>
        <w:t>Other State 4-H SESS contests, events, fun shoots, activities, or programs as established by the committee and supported by Extension 4-H Administration</w:t>
      </w:r>
      <w:ins w:id="42" w:author="Author">
        <w:r w:rsidR="00000675">
          <w:rPr>
            <w:color w:val="000000"/>
          </w:rPr>
          <w:t>.</w:t>
        </w:r>
      </w:ins>
    </w:p>
    <w:p w14:paraId="001160B9" w14:textId="77777777" w:rsidR="00C67D5F" w:rsidRDefault="00ED15DC">
      <w:pPr>
        <w:numPr>
          <w:ilvl w:val="0"/>
          <w:numId w:val="10"/>
        </w:numPr>
        <w:pBdr>
          <w:top w:val="nil"/>
          <w:left w:val="nil"/>
          <w:bottom w:val="nil"/>
          <w:right w:val="nil"/>
          <w:between w:val="nil"/>
        </w:pBdr>
        <w:contextualSpacing/>
      </w:pPr>
      <w:r>
        <w:rPr>
          <w:color w:val="000000"/>
        </w:rPr>
        <w:t>Shooting Sports committee will work to incorporate additional training to improve instructor skills</w:t>
      </w:r>
      <w:r w:rsidR="00C56DA8">
        <w:rPr>
          <w:color w:val="000000"/>
        </w:rPr>
        <w:t>.</w:t>
      </w:r>
    </w:p>
    <w:p w14:paraId="7A1ACA7A" w14:textId="3B2516CB" w:rsidR="00C67D5F" w:rsidRDefault="00ED15DC" w:rsidP="00156A70">
      <w:pPr>
        <w:pStyle w:val="Heading2"/>
      </w:pPr>
      <w:r>
        <w:t>Instructor Guidelines</w:t>
      </w:r>
      <w:ins w:id="43" w:author="Author">
        <w:r w:rsidR="00523CFA">
          <w:t>,</w:t>
        </w:r>
      </w:ins>
      <w:del w:id="44" w:author="Author">
        <w:r w:rsidDel="00523CFA">
          <w:delText xml:space="preserve"> and</w:delText>
        </w:r>
      </w:del>
      <w:r>
        <w:t xml:space="preserve"> Certification,</w:t>
      </w:r>
      <w:ins w:id="45" w:author="Author">
        <w:r w:rsidR="00523CFA">
          <w:t xml:space="preserve"> and</w:t>
        </w:r>
      </w:ins>
      <w:r>
        <w:t xml:space="preserve"> Expectations</w:t>
      </w:r>
    </w:p>
    <w:p w14:paraId="7683C68F" w14:textId="200A3ADB" w:rsidR="00C67D5F" w:rsidRPr="00156A70" w:rsidRDefault="00ED15DC" w:rsidP="00156A70">
      <w:pPr>
        <w:pStyle w:val="Heading3"/>
      </w:pPr>
      <w:r w:rsidRPr="00156A70">
        <w:t>Instructors</w:t>
      </w:r>
      <w:ins w:id="46" w:author="Author">
        <w:r w:rsidR="00A311FE">
          <w:t>’</w:t>
        </w:r>
      </w:ins>
      <w:r w:rsidRPr="00156A70">
        <w:t xml:space="preserve"> Code of Ethics  </w:t>
      </w:r>
    </w:p>
    <w:p w14:paraId="38655243" w14:textId="77777777" w:rsidR="00C67D5F" w:rsidRDefault="00ED15DC">
      <w:pPr>
        <w:numPr>
          <w:ilvl w:val="0"/>
          <w:numId w:val="10"/>
        </w:numPr>
        <w:pBdr>
          <w:top w:val="nil"/>
          <w:left w:val="nil"/>
          <w:bottom w:val="nil"/>
          <w:right w:val="nil"/>
          <w:between w:val="nil"/>
        </w:pBdr>
        <w:contextualSpacing/>
      </w:pPr>
      <w:r>
        <w:rPr>
          <w:color w:val="000000"/>
        </w:rPr>
        <w:t>Instructors should demonstrate a positive role model for youth to follow.</w:t>
      </w:r>
    </w:p>
    <w:p w14:paraId="2211A6FD" w14:textId="7E161CD6" w:rsidR="00C67D5F" w:rsidRDefault="00ED15DC">
      <w:pPr>
        <w:numPr>
          <w:ilvl w:val="0"/>
          <w:numId w:val="10"/>
        </w:numPr>
        <w:pBdr>
          <w:top w:val="nil"/>
          <w:left w:val="nil"/>
          <w:bottom w:val="nil"/>
          <w:right w:val="nil"/>
          <w:between w:val="nil"/>
        </w:pBdr>
        <w:contextualSpacing/>
      </w:pPr>
      <w:r>
        <w:rPr>
          <w:color w:val="000000"/>
        </w:rPr>
        <w:t xml:space="preserve">All 4-H Shooting Sports </w:t>
      </w:r>
      <w:ins w:id="47" w:author="Author">
        <w:r w:rsidR="00CF3257">
          <w:rPr>
            <w:color w:val="000000"/>
          </w:rPr>
          <w:t>i</w:t>
        </w:r>
      </w:ins>
      <w:del w:id="48" w:author="Author">
        <w:r w:rsidDel="00CF3257">
          <w:rPr>
            <w:color w:val="000000"/>
          </w:rPr>
          <w:delText>I</w:delText>
        </w:r>
      </w:del>
      <w:r>
        <w:rPr>
          <w:color w:val="000000"/>
        </w:rPr>
        <w:t xml:space="preserve">nstructors or </w:t>
      </w:r>
      <w:r w:rsidR="00B23C12">
        <w:rPr>
          <w:color w:val="000000"/>
        </w:rPr>
        <w:t>v</w:t>
      </w:r>
      <w:r>
        <w:rPr>
          <w:color w:val="000000"/>
        </w:rPr>
        <w:t>olunteers must review</w:t>
      </w:r>
      <w:ins w:id="49" w:author="Author">
        <w:r w:rsidR="00CF3257">
          <w:rPr>
            <w:color w:val="000000"/>
          </w:rPr>
          <w:t>,</w:t>
        </w:r>
      </w:ins>
      <w:del w:id="50" w:author="Author">
        <w:r w:rsidDel="00CF3257">
          <w:rPr>
            <w:color w:val="000000"/>
          </w:rPr>
          <w:delText xml:space="preserve"> and</w:delText>
        </w:r>
      </w:del>
      <w:r>
        <w:rPr>
          <w:color w:val="000000"/>
        </w:rPr>
        <w:t xml:space="preserve"> sign</w:t>
      </w:r>
      <w:ins w:id="51" w:author="Author">
        <w:r w:rsidR="00CF3257">
          <w:rPr>
            <w:color w:val="000000"/>
          </w:rPr>
          <w:t>,</w:t>
        </w:r>
      </w:ins>
      <w:del w:id="52" w:author="Author">
        <w:r w:rsidDel="00CF3257">
          <w:rPr>
            <w:color w:val="000000"/>
          </w:rPr>
          <w:delText xml:space="preserve"> and</w:delText>
        </w:r>
      </w:del>
      <w:r>
        <w:rPr>
          <w:color w:val="000000"/>
        </w:rPr>
        <w:t xml:space="preserve"> accept</w:t>
      </w:r>
      <w:ins w:id="53" w:author="Author">
        <w:r w:rsidR="00CF3257">
          <w:rPr>
            <w:color w:val="000000"/>
          </w:rPr>
          <w:t>,</w:t>
        </w:r>
      </w:ins>
      <w:r>
        <w:rPr>
          <w:color w:val="000000"/>
        </w:rPr>
        <w:t xml:space="preserve"> and abide </w:t>
      </w:r>
      <w:r w:rsidR="00B23C12">
        <w:rPr>
          <w:color w:val="000000"/>
        </w:rPr>
        <w:t xml:space="preserve">by </w:t>
      </w:r>
      <w:r>
        <w:rPr>
          <w:color w:val="000000"/>
        </w:rPr>
        <w:t xml:space="preserve">the National Shooting Sports Code of Ethics AND the Iowa 4-H Code of Conduct for Volunteers. </w:t>
      </w:r>
    </w:p>
    <w:p w14:paraId="23388F7D" w14:textId="77777777" w:rsidR="00C67D5F" w:rsidRPr="00156A70" w:rsidRDefault="00ED15DC" w:rsidP="00156A70">
      <w:pPr>
        <w:pStyle w:val="Heading3"/>
      </w:pPr>
      <w:r w:rsidRPr="00156A70">
        <w:t>Instructor Certification Requirements</w:t>
      </w:r>
    </w:p>
    <w:p w14:paraId="4BE57F08" w14:textId="69F31BD9" w:rsidR="00C67D5F" w:rsidRDefault="00ED15DC">
      <w:r>
        <w:t>SESS requires the use of national 4-H</w:t>
      </w:r>
      <w:ins w:id="54" w:author="Author">
        <w:r w:rsidR="00F61AA8">
          <w:t>-</w:t>
        </w:r>
      </w:ins>
      <w:del w:id="55" w:author="Author">
        <w:r w:rsidDel="00F61AA8">
          <w:delText xml:space="preserve"> </w:delText>
        </w:r>
      </w:del>
      <w:r>
        <w:t>trained</w:t>
      </w:r>
      <w:ins w:id="56" w:author="Author">
        <w:r w:rsidR="00F61AA8">
          <w:t>-</w:t>
        </w:r>
      </w:ins>
      <w:del w:id="57" w:author="Author">
        <w:r w:rsidDel="00F61AA8">
          <w:delText xml:space="preserve"> </w:delText>
        </w:r>
      </w:del>
      <w:r>
        <w:t>and</w:t>
      </w:r>
      <w:ins w:id="58" w:author="Author">
        <w:r w:rsidR="00F61AA8">
          <w:t>-</w:t>
        </w:r>
      </w:ins>
      <w:del w:id="59" w:author="Author">
        <w:r w:rsidDel="00F61AA8">
          <w:delText xml:space="preserve"> </w:delText>
        </w:r>
      </w:del>
      <w:r>
        <w:t xml:space="preserve">certified instructors </w:t>
      </w:r>
      <w:r w:rsidR="00C56DA8">
        <w:t xml:space="preserve">to provide certification training in </w:t>
      </w:r>
      <w:r>
        <w:t xml:space="preserve">programs </w:t>
      </w:r>
      <w:ins w:id="60" w:author="Author">
        <w:r w:rsidR="000F4E2C">
          <w:t>with</w:t>
        </w:r>
      </w:ins>
      <w:r>
        <w:t xml:space="preserve">in the various disciplines. The National 4-H Shooting Sports Curriculum is </w:t>
      </w:r>
      <w:r w:rsidRPr="00FB0DBA">
        <w:rPr>
          <w:i/>
          <w:rPrChange w:id="61" w:author="Author">
            <w:rPr>
              <w:u w:val="single"/>
            </w:rPr>
          </w:rPrChange>
        </w:rPr>
        <w:t>the</w:t>
      </w:r>
      <w:r w:rsidRPr="00C56DA8">
        <w:t xml:space="preserve"> </w:t>
      </w:r>
      <w:r>
        <w:t>established adult</w:t>
      </w:r>
      <w:ins w:id="62" w:author="Author">
        <w:r w:rsidR="000F4E2C">
          <w:t>-</w:t>
        </w:r>
      </w:ins>
      <w:del w:id="63" w:author="Author">
        <w:r w:rsidDel="000F4E2C">
          <w:delText xml:space="preserve"> </w:delText>
        </w:r>
      </w:del>
      <w:r>
        <w:t>teaching curriculum for training adults to teach youth the 4-H Shooting Sports disciplines.</w:t>
      </w:r>
    </w:p>
    <w:p w14:paraId="3E4740D4" w14:textId="77777777" w:rsidR="00B34E63" w:rsidRDefault="00B34E63"/>
    <w:p w14:paraId="4E8EE692" w14:textId="77777777" w:rsidR="00C67D5F" w:rsidRDefault="00ED15DC">
      <w:r>
        <w:lastRenderedPageBreak/>
        <w:t>No person may be certified as an instructor until the following requirements are met:</w:t>
      </w:r>
    </w:p>
    <w:p w14:paraId="5B305BE9" w14:textId="336E64E8" w:rsidR="00C67D5F" w:rsidRDefault="00ED15DC">
      <w:pPr>
        <w:numPr>
          <w:ilvl w:val="0"/>
          <w:numId w:val="28"/>
        </w:numPr>
        <w:pBdr>
          <w:top w:val="nil"/>
          <w:left w:val="nil"/>
          <w:bottom w:val="nil"/>
          <w:right w:val="nil"/>
          <w:between w:val="nil"/>
        </w:pBdr>
        <w:contextualSpacing/>
      </w:pPr>
      <w:r>
        <w:rPr>
          <w:color w:val="000000"/>
        </w:rPr>
        <w:t xml:space="preserve">The prospective volunteer must complete an application at the County Extension office and approved by their </w:t>
      </w:r>
      <w:ins w:id="64" w:author="Author">
        <w:r w:rsidR="008313DD">
          <w:rPr>
            <w:color w:val="000000"/>
          </w:rPr>
          <w:t>C</w:t>
        </w:r>
      </w:ins>
      <w:del w:id="65" w:author="Author">
        <w:r w:rsidDel="008313DD">
          <w:rPr>
            <w:color w:val="000000"/>
          </w:rPr>
          <w:delText>c</w:delText>
        </w:r>
      </w:del>
      <w:r>
        <w:rPr>
          <w:color w:val="000000"/>
        </w:rPr>
        <w:t xml:space="preserve">ounty </w:t>
      </w:r>
      <w:ins w:id="66" w:author="Author">
        <w:r w:rsidR="008313DD">
          <w:rPr>
            <w:color w:val="000000"/>
          </w:rPr>
          <w:t>E</w:t>
        </w:r>
      </w:ins>
      <w:del w:id="67" w:author="Author">
        <w:r w:rsidDel="008313DD">
          <w:rPr>
            <w:color w:val="000000"/>
          </w:rPr>
          <w:delText>e</w:delText>
        </w:r>
      </w:del>
      <w:r>
        <w:rPr>
          <w:color w:val="000000"/>
        </w:rPr>
        <w:t>xtension council</w:t>
      </w:r>
      <w:ins w:id="68" w:author="Author">
        <w:r w:rsidR="004423C4">
          <w:rPr>
            <w:color w:val="000000"/>
          </w:rPr>
          <w:t>.</w:t>
        </w:r>
      </w:ins>
      <w:r>
        <w:rPr>
          <w:color w:val="000000"/>
        </w:rPr>
        <w:t xml:space="preserve"> </w:t>
      </w:r>
    </w:p>
    <w:p w14:paraId="6942D08F" w14:textId="2F8FF0F1" w:rsidR="00C67D5F" w:rsidRDefault="00ED15DC">
      <w:pPr>
        <w:numPr>
          <w:ilvl w:val="0"/>
          <w:numId w:val="28"/>
        </w:numPr>
        <w:pBdr>
          <w:top w:val="nil"/>
          <w:left w:val="nil"/>
          <w:bottom w:val="nil"/>
          <w:right w:val="nil"/>
          <w:between w:val="nil"/>
        </w:pBdr>
        <w:contextualSpacing/>
      </w:pPr>
      <w:r>
        <w:rPr>
          <w:color w:val="000000"/>
        </w:rPr>
        <w:t>The prospective volunteer must complete the appropriate screening</w:t>
      </w:r>
      <w:ins w:id="69" w:author="Author">
        <w:r w:rsidR="004423C4">
          <w:rPr>
            <w:color w:val="000000"/>
          </w:rPr>
          <w:t>.</w:t>
        </w:r>
      </w:ins>
      <w:r>
        <w:rPr>
          <w:color w:val="000000"/>
        </w:rPr>
        <w:t xml:space="preserve"> </w:t>
      </w:r>
    </w:p>
    <w:p w14:paraId="4347F2C3" w14:textId="77777777" w:rsidR="00C67D5F" w:rsidRDefault="00ED15DC">
      <w:pPr>
        <w:numPr>
          <w:ilvl w:val="0"/>
          <w:numId w:val="28"/>
        </w:numPr>
        <w:pBdr>
          <w:top w:val="nil"/>
          <w:left w:val="nil"/>
          <w:bottom w:val="nil"/>
          <w:right w:val="nil"/>
          <w:between w:val="nil"/>
        </w:pBdr>
        <w:contextualSpacing/>
      </w:pPr>
      <w:r>
        <w:rPr>
          <w:color w:val="000000"/>
        </w:rPr>
        <w:t>The prospective volunteer must be recommended by County Extension staff and county coordinator.</w:t>
      </w:r>
    </w:p>
    <w:p w14:paraId="3A39037F" w14:textId="401B23B8" w:rsidR="00C67D5F" w:rsidRDefault="00ED15DC">
      <w:pPr>
        <w:numPr>
          <w:ilvl w:val="0"/>
          <w:numId w:val="28"/>
        </w:numPr>
        <w:pBdr>
          <w:top w:val="nil"/>
          <w:left w:val="nil"/>
          <w:bottom w:val="nil"/>
          <w:right w:val="nil"/>
          <w:between w:val="nil"/>
        </w:pBdr>
        <w:contextualSpacing/>
      </w:pPr>
      <w:r>
        <w:rPr>
          <w:color w:val="000000"/>
        </w:rPr>
        <w:t>Must be 21 years of age</w:t>
      </w:r>
      <w:ins w:id="70" w:author="Author">
        <w:r w:rsidR="004423C4">
          <w:rPr>
            <w:color w:val="000000"/>
          </w:rPr>
          <w:t>.</w:t>
        </w:r>
      </w:ins>
    </w:p>
    <w:p w14:paraId="3848051D" w14:textId="367C1EC2" w:rsidR="00C67D5F" w:rsidRDefault="00ED15DC">
      <w:pPr>
        <w:numPr>
          <w:ilvl w:val="0"/>
          <w:numId w:val="28"/>
        </w:numPr>
        <w:pBdr>
          <w:top w:val="nil"/>
          <w:left w:val="nil"/>
          <w:bottom w:val="nil"/>
          <w:right w:val="nil"/>
          <w:between w:val="nil"/>
        </w:pBdr>
        <w:contextualSpacing/>
      </w:pPr>
      <w:r>
        <w:rPr>
          <w:color w:val="000000"/>
        </w:rPr>
        <w:t>Successful completion of instructor training sessions as administered by the SESS Steering Committee</w:t>
      </w:r>
      <w:ins w:id="71" w:author="Author">
        <w:r w:rsidR="00F91C06">
          <w:rPr>
            <w:color w:val="000000"/>
          </w:rPr>
          <w:t>.</w:t>
        </w:r>
      </w:ins>
    </w:p>
    <w:p w14:paraId="3DF90B8B" w14:textId="5AF12EF0" w:rsidR="00C67D5F" w:rsidRDefault="00ED15DC">
      <w:pPr>
        <w:numPr>
          <w:ilvl w:val="1"/>
          <w:numId w:val="28"/>
        </w:numPr>
        <w:pBdr>
          <w:top w:val="nil"/>
          <w:left w:val="nil"/>
          <w:bottom w:val="nil"/>
          <w:right w:val="nil"/>
          <w:between w:val="nil"/>
        </w:pBdr>
        <w:contextualSpacing/>
      </w:pPr>
      <w:r>
        <w:rPr>
          <w:color w:val="000000"/>
        </w:rPr>
        <w:t>Only one discipline certification may be achieved at a single state-sponsored training</w:t>
      </w:r>
      <w:del w:id="72" w:author="Author">
        <w:r w:rsidDel="00770B88">
          <w:rPr>
            <w:color w:val="000000"/>
          </w:rPr>
          <w:delText xml:space="preserve"> </w:delText>
        </w:r>
      </w:del>
      <w:ins w:id="73" w:author="Author">
        <w:r w:rsidR="00770B88">
          <w:rPr>
            <w:color w:val="000000"/>
          </w:rPr>
          <w:t>-</w:t>
        </w:r>
      </w:ins>
      <w:r>
        <w:rPr>
          <w:color w:val="000000"/>
        </w:rPr>
        <w:t>and</w:t>
      </w:r>
      <w:ins w:id="74" w:author="Author">
        <w:r w:rsidR="00770B88">
          <w:rPr>
            <w:color w:val="000000"/>
          </w:rPr>
          <w:t>-</w:t>
        </w:r>
      </w:ins>
      <w:del w:id="75" w:author="Author">
        <w:r w:rsidDel="00770B88">
          <w:rPr>
            <w:color w:val="000000"/>
          </w:rPr>
          <w:delText xml:space="preserve"> </w:delText>
        </w:r>
      </w:del>
      <w:r>
        <w:rPr>
          <w:color w:val="000000"/>
        </w:rPr>
        <w:t xml:space="preserve">certification workshop, except for Coordinators. </w:t>
      </w:r>
    </w:p>
    <w:p w14:paraId="163C9D74" w14:textId="30B42A8B" w:rsidR="00C67D5F" w:rsidRDefault="00ED15DC">
      <w:pPr>
        <w:numPr>
          <w:ilvl w:val="1"/>
          <w:numId w:val="28"/>
        </w:numPr>
        <w:pBdr>
          <w:top w:val="nil"/>
          <w:left w:val="nil"/>
          <w:bottom w:val="nil"/>
          <w:right w:val="nil"/>
          <w:between w:val="nil"/>
        </w:pBdr>
        <w:contextualSpacing/>
      </w:pPr>
      <w:bookmarkStart w:id="76" w:name="_gjdgxs" w:colFirst="0" w:colLast="0"/>
      <w:bookmarkEnd w:id="76"/>
      <w:r>
        <w:rPr>
          <w:color w:val="000000"/>
        </w:rPr>
        <w:t>A participant must attend all the training sessions at a state-sponsored workshop</w:t>
      </w:r>
      <w:del w:id="77" w:author="Author">
        <w:r w:rsidDel="005721B1">
          <w:rPr>
            <w:color w:val="000000"/>
          </w:rPr>
          <w:delText>,</w:delText>
        </w:r>
      </w:del>
      <w:r>
        <w:rPr>
          <w:color w:val="000000"/>
        </w:rPr>
        <w:t xml:space="preserve"> which includes 12 hours of discipline instruction</w:t>
      </w:r>
      <w:ins w:id="78" w:author="Author">
        <w:r w:rsidR="005721B1">
          <w:rPr>
            <w:color w:val="000000"/>
          </w:rPr>
          <w:t>,</w:t>
        </w:r>
      </w:ins>
      <w:del w:id="79" w:author="Author">
        <w:r w:rsidDel="005721B1">
          <w:rPr>
            <w:color w:val="000000"/>
          </w:rPr>
          <w:delText>, and</w:delText>
        </w:r>
      </w:del>
      <w:r>
        <w:rPr>
          <w:color w:val="000000"/>
        </w:rPr>
        <w:t xml:space="preserve"> an additional 6 hours on topics of SESS philosophy, positive youth development, </w:t>
      </w:r>
      <w:r w:rsidRPr="00CB4640">
        <w:rPr>
          <w:color w:val="000000"/>
        </w:rPr>
        <w:t>risk</w:t>
      </w:r>
      <w:ins w:id="80" w:author="Author">
        <w:r w:rsidR="00CB4640" w:rsidRPr="00FB0DBA">
          <w:rPr>
            <w:color w:val="000000"/>
            <w:rPrChange w:id="81" w:author="Author">
              <w:rPr>
                <w:color w:val="000000"/>
                <w:highlight w:val="yellow"/>
              </w:rPr>
            </w:rPrChange>
          </w:rPr>
          <w:t xml:space="preserve"> </w:t>
        </w:r>
      </w:ins>
      <w:del w:id="82" w:author="Author">
        <w:r w:rsidRPr="00CB4640" w:rsidDel="005721B1">
          <w:rPr>
            <w:color w:val="000000"/>
          </w:rPr>
          <w:delText xml:space="preserve"> </w:delText>
        </w:r>
      </w:del>
      <w:r w:rsidRPr="00CB4640">
        <w:rPr>
          <w:color w:val="000000"/>
        </w:rPr>
        <w:t>management</w:t>
      </w:r>
      <w:r w:rsidRPr="004960B7">
        <w:rPr>
          <w:color w:val="000000"/>
        </w:rPr>
        <w:t>,</w:t>
      </w:r>
      <w:r>
        <w:rPr>
          <w:color w:val="000000"/>
        </w:rPr>
        <w:t xml:space="preserve"> planning county programs, and any additional topics identified by the State SESS Steering Committee. </w:t>
      </w:r>
    </w:p>
    <w:p w14:paraId="2E712955" w14:textId="77777777" w:rsidR="00C67D5F" w:rsidRPr="000F16AC" w:rsidRDefault="00ED15DC">
      <w:pPr>
        <w:numPr>
          <w:ilvl w:val="1"/>
          <w:numId w:val="28"/>
        </w:numPr>
        <w:pBdr>
          <w:top w:val="nil"/>
          <w:left w:val="nil"/>
          <w:bottom w:val="nil"/>
          <w:right w:val="nil"/>
          <w:between w:val="nil"/>
        </w:pBdr>
        <w:contextualSpacing/>
      </w:pPr>
      <w:r>
        <w:rPr>
          <w:color w:val="000000"/>
        </w:rPr>
        <w:t>The training will include demonstrated competency to instruct as determined by a written test, trainer observation, and other screening used in training.</w:t>
      </w:r>
    </w:p>
    <w:p w14:paraId="5777634B" w14:textId="27C9FC00" w:rsidR="000F16AC" w:rsidRDefault="000F16AC" w:rsidP="00156A70">
      <w:pPr>
        <w:pStyle w:val="Heading3"/>
      </w:pPr>
      <w:r>
        <w:t>Out</w:t>
      </w:r>
      <w:r w:rsidR="00B23C12">
        <w:t>-</w:t>
      </w:r>
      <w:r>
        <w:t>of</w:t>
      </w:r>
      <w:r w:rsidR="00B23C12">
        <w:t>-</w:t>
      </w:r>
      <w:r>
        <w:t>State Certifications</w:t>
      </w:r>
    </w:p>
    <w:p w14:paraId="1A2911AF" w14:textId="7D857714" w:rsidR="000F16AC" w:rsidRDefault="000F16AC" w:rsidP="000F16AC">
      <w:pPr>
        <w:pBdr>
          <w:top w:val="nil"/>
          <w:left w:val="nil"/>
          <w:bottom w:val="nil"/>
          <w:right w:val="nil"/>
          <w:between w:val="nil"/>
        </w:pBdr>
        <w:contextualSpacing/>
      </w:pPr>
      <w:r>
        <w:t xml:space="preserve">If certification is completed out of state, proof of certification must be provided to the County Extension </w:t>
      </w:r>
      <w:ins w:id="83" w:author="Author">
        <w:r w:rsidR="00AA13FB">
          <w:t>O</w:t>
        </w:r>
      </w:ins>
      <w:del w:id="84" w:author="Author">
        <w:r w:rsidDel="00AA13FB">
          <w:delText>o</w:delText>
        </w:r>
      </w:del>
      <w:r>
        <w:t>ffice and the State office</w:t>
      </w:r>
      <w:ins w:id="85" w:author="Author">
        <w:r w:rsidR="00681A45">
          <w:t>,</w:t>
        </w:r>
      </w:ins>
      <w:r>
        <w:t xml:space="preserve"> and volunteer must meet all five points listed above.  An Iowa Discipline Instructor Manual will be provided at that time. </w:t>
      </w:r>
    </w:p>
    <w:p w14:paraId="4D14B4E6" w14:textId="602ABBDD" w:rsidR="007A1836" w:rsidRDefault="007A1836" w:rsidP="00156A70">
      <w:pPr>
        <w:pStyle w:val="Heading3"/>
      </w:pPr>
      <w:r w:rsidRPr="007A1836">
        <w:t>Leve</w:t>
      </w:r>
      <w:r w:rsidR="00156A70">
        <w:t>ls of Instructor Certifications</w:t>
      </w:r>
    </w:p>
    <w:p w14:paraId="2E6CBBC4" w14:textId="677F3A4E" w:rsidR="007A1836" w:rsidRDefault="007A1836" w:rsidP="000F16AC">
      <w:pPr>
        <w:pBdr>
          <w:top w:val="nil"/>
          <w:left w:val="nil"/>
          <w:bottom w:val="nil"/>
          <w:right w:val="nil"/>
          <w:between w:val="nil"/>
        </w:pBdr>
        <w:contextualSpacing/>
      </w:pPr>
      <w:r w:rsidRPr="007A1836">
        <w:rPr>
          <w:b/>
        </w:rPr>
        <w:t xml:space="preserve">Level I </w:t>
      </w:r>
      <w:ins w:id="86" w:author="Author">
        <w:r w:rsidR="00531286">
          <w:t>—</w:t>
        </w:r>
      </w:ins>
      <w:del w:id="87" w:author="Author">
        <w:r w:rsidRPr="007A1836" w:rsidDel="00531286">
          <w:rPr>
            <w:b/>
          </w:rPr>
          <w:delText>–</w:delText>
        </w:r>
      </w:del>
      <w:r>
        <w:t xml:space="preserve"> A </w:t>
      </w:r>
      <w:r w:rsidR="00B23C12">
        <w:t>l</w:t>
      </w:r>
      <w:r>
        <w:t xml:space="preserve">ocal 4-H </w:t>
      </w:r>
      <w:r w:rsidR="00B23C12">
        <w:t>s</w:t>
      </w:r>
      <w:r>
        <w:t xml:space="preserve">hooting </w:t>
      </w:r>
      <w:r w:rsidR="00B23C12">
        <w:t>s</w:t>
      </w:r>
      <w:r>
        <w:t xml:space="preserve">ports instructor that has successfully completed a </w:t>
      </w:r>
      <w:r w:rsidR="00B23C12">
        <w:t>s</w:t>
      </w:r>
      <w:r>
        <w:t>tate</w:t>
      </w:r>
      <w:r w:rsidR="00B23C12">
        <w:t>-</w:t>
      </w:r>
      <w:r>
        <w:t xml:space="preserve">level instructor workshop in a discipline that has met the </w:t>
      </w:r>
      <w:r w:rsidR="00B23C12">
        <w:t>n</w:t>
      </w:r>
      <w:r>
        <w:t>ational minimum standards.</w:t>
      </w:r>
    </w:p>
    <w:p w14:paraId="1C6C0A5F" w14:textId="16ECB308" w:rsidR="007A1836" w:rsidRDefault="007A1836" w:rsidP="000F16AC">
      <w:pPr>
        <w:pBdr>
          <w:top w:val="nil"/>
          <w:left w:val="nil"/>
          <w:bottom w:val="nil"/>
          <w:right w:val="nil"/>
          <w:between w:val="nil"/>
        </w:pBdr>
        <w:contextualSpacing/>
      </w:pPr>
      <w:r w:rsidRPr="007A1836">
        <w:rPr>
          <w:b/>
        </w:rPr>
        <w:t xml:space="preserve">Level II </w:t>
      </w:r>
      <w:ins w:id="88" w:author="Author">
        <w:r w:rsidR="00531286">
          <w:t>—</w:t>
        </w:r>
      </w:ins>
      <w:del w:id="89" w:author="Author">
        <w:r w:rsidRPr="007A1836" w:rsidDel="00531286">
          <w:rPr>
            <w:b/>
          </w:rPr>
          <w:delText>–</w:delText>
        </w:r>
      </w:del>
      <w:r>
        <w:t xml:space="preserve"> A </w:t>
      </w:r>
      <w:r w:rsidR="00B23C12">
        <w:t>n</w:t>
      </w:r>
      <w:r>
        <w:t xml:space="preserve">ational 4-H shooting </w:t>
      </w:r>
      <w:r w:rsidR="00B23C12">
        <w:t>s</w:t>
      </w:r>
      <w:r>
        <w:t xml:space="preserve">ports instructor that has successfully completed a </w:t>
      </w:r>
      <w:r w:rsidR="00B23C12">
        <w:t>n</w:t>
      </w:r>
      <w:r>
        <w:t xml:space="preserve">ational 4-H </w:t>
      </w:r>
      <w:r w:rsidR="00B23C12">
        <w:t>i</w:t>
      </w:r>
      <w:r>
        <w:t>nstructor workshop in a discipline and has been approved by the State 4-H Coordinator and State Committee.</w:t>
      </w:r>
    </w:p>
    <w:p w14:paraId="77D6B2E1" w14:textId="77A3C25D" w:rsidR="00C67D5F" w:rsidRPr="007A1836" w:rsidRDefault="007A1836" w:rsidP="007A1836">
      <w:pPr>
        <w:pBdr>
          <w:top w:val="nil"/>
          <w:left w:val="nil"/>
          <w:bottom w:val="nil"/>
          <w:right w:val="nil"/>
          <w:between w:val="nil"/>
        </w:pBdr>
        <w:contextualSpacing/>
      </w:pPr>
      <w:r w:rsidRPr="007A1836">
        <w:rPr>
          <w:b/>
        </w:rPr>
        <w:t>Level III</w:t>
      </w:r>
      <w:r>
        <w:t xml:space="preserve"> </w:t>
      </w:r>
      <w:ins w:id="90" w:author="Author">
        <w:r w:rsidR="00531286">
          <w:t>—</w:t>
        </w:r>
      </w:ins>
      <w:del w:id="91" w:author="Author">
        <w:r w:rsidRPr="007A1836" w:rsidDel="00531286">
          <w:rPr>
            <w:b/>
          </w:rPr>
          <w:delText>–</w:delText>
        </w:r>
      </w:del>
      <w:r>
        <w:t xml:space="preserve"> National Instructor</w:t>
      </w:r>
      <w:ins w:id="92" w:author="Author">
        <w:r w:rsidR="00531286">
          <w:t>:</w:t>
        </w:r>
      </w:ins>
      <w:del w:id="93" w:author="Author">
        <w:r w:rsidDel="00531286">
          <w:delText xml:space="preserve"> –</w:delText>
        </w:r>
      </w:del>
      <w:r>
        <w:t xml:space="preserve"> A </w:t>
      </w:r>
      <w:r w:rsidR="00B23C12">
        <w:t>n</w:t>
      </w:r>
      <w:r>
        <w:t>ational 4-H instructor (Level II) that is actively engaged in training volunteers at the state level</w:t>
      </w:r>
      <w:del w:id="94" w:author="Author">
        <w:r w:rsidDel="006D748C">
          <w:delText>,</w:delText>
        </w:r>
      </w:del>
      <w:r>
        <w:t xml:space="preserve"> adheres to national guidelines in their instruction, has an instructor application on file, has apprenticed at a </w:t>
      </w:r>
      <w:r w:rsidR="00B23C12">
        <w:t>n</w:t>
      </w:r>
      <w:r>
        <w:t>ational</w:t>
      </w:r>
      <w:r w:rsidR="00B23C12">
        <w:t>-</w:t>
      </w:r>
      <w:r>
        <w:t xml:space="preserve">level workshop, and has been approved by the National 4-H Shooting Sports Committee as a </w:t>
      </w:r>
      <w:r w:rsidR="00B23C12">
        <w:t>n</w:t>
      </w:r>
      <w:r>
        <w:t>ational</w:t>
      </w:r>
      <w:ins w:id="95" w:author="Author">
        <w:r w:rsidR="006D748C">
          <w:t>-</w:t>
        </w:r>
      </w:ins>
      <w:del w:id="96" w:author="Author">
        <w:r w:rsidDel="006D748C">
          <w:delText xml:space="preserve"> </w:delText>
        </w:r>
      </w:del>
      <w:r>
        <w:t>level instructor.</w:t>
      </w:r>
    </w:p>
    <w:p w14:paraId="02994FD0" w14:textId="77777777" w:rsidR="00C67D5F" w:rsidRDefault="00C67D5F"/>
    <w:p w14:paraId="4E978B98" w14:textId="77777777" w:rsidR="00C67D5F" w:rsidRDefault="00ED15DC">
      <w:r>
        <w:t xml:space="preserve">The </w:t>
      </w:r>
      <w:r w:rsidRPr="007A1836">
        <w:t>SESS Steering Committee reserves the right</w:t>
      </w:r>
      <w:r>
        <w:t xml:space="preserve"> to withhold instructor certification. </w:t>
      </w:r>
    </w:p>
    <w:p w14:paraId="0D761D22" w14:textId="62FC4818" w:rsidR="00C67D5F" w:rsidRDefault="00ED15DC" w:rsidP="00156A70">
      <w:pPr>
        <w:pStyle w:val="Heading3"/>
      </w:pPr>
      <w:r>
        <w:t>Instruct</w:t>
      </w:r>
      <w:r w:rsidR="00156A70">
        <w:t>or Renewals and Recertification</w:t>
      </w:r>
      <w:r>
        <w:t xml:space="preserve"> </w:t>
      </w:r>
    </w:p>
    <w:p w14:paraId="07486CA9" w14:textId="245B81D8" w:rsidR="00C67D5F" w:rsidRDefault="00ED15DC">
      <w:pPr>
        <w:numPr>
          <w:ilvl w:val="0"/>
          <w:numId w:val="30"/>
        </w:numPr>
        <w:pBdr>
          <w:top w:val="nil"/>
          <w:left w:val="nil"/>
          <w:bottom w:val="nil"/>
          <w:right w:val="nil"/>
          <w:between w:val="nil"/>
        </w:pBdr>
        <w:contextualSpacing/>
      </w:pPr>
      <w:r>
        <w:rPr>
          <w:color w:val="000000"/>
        </w:rPr>
        <w:t>Maintain an updated profile in 4HOnline</w:t>
      </w:r>
      <w:ins w:id="97" w:author="Author">
        <w:r w:rsidR="00781F9E">
          <w:rPr>
            <w:color w:val="000000"/>
          </w:rPr>
          <w:t>.</w:t>
        </w:r>
      </w:ins>
    </w:p>
    <w:p w14:paraId="007D3191" w14:textId="7BDDFA6E" w:rsidR="00C67D5F" w:rsidRDefault="00ED15DC">
      <w:pPr>
        <w:numPr>
          <w:ilvl w:val="0"/>
          <w:numId w:val="30"/>
        </w:numPr>
        <w:pBdr>
          <w:top w:val="nil"/>
          <w:left w:val="nil"/>
          <w:bottom w:val="nil"/>
          <w:right w:val="nil"/>
          <w:between w:val="nil"/>
        </w:pBdr>
        <w:contextualSpacing/>
      </w:pPr>
      <w:r>
        <w:rPr>
          <w:color w:val="000000"/>
        </w:rPr>
        <w:t xml:space="preserve">Instruct at least once in </w:t>
      </w:r>
      <w:ins w:id="98" w:author="Author">
        <w:r w:rsidR="00BB39EB">
          <w:rPr>
            <w:color w:val="000000"/>
          </w:rPr>
          <w:t xml:space="preserve">a </w:t>
        </w:r>
        <w:r w:rsidR="006C04F8">
          <w:rPr>
            <w:color w:val="000000"/>
          </w:rPr>
          <w:t>two</w:t>
        </w:r>
      </w:ins>
      <w:del w:id="99" w:author="Author">
        <w:r w:rsidDel="006C04F8">
          <w:rPr>
            <w:color w:val="000000"/>
          </w:rPr>
          <w:delText>2</w:delText>
        </w:r>
      </w:del>
      <w:r>
        <w:rPr>
          <w:color w:val="000000"/>
        </w:rPr>
        <w:t>-year period</w:t>
      </w:r>
      <w:ins w:id="100" w:author="Author">
        <w:r w:rsidR="006C04F8">
          <w:rPr>
            <w:color w:val="000000"/>
          </w:rPr>
          <w:t xml:space="preserve"> </w:t>
        </w:r>
      </w:ins>
      <w:del w:id="101" w:author="Author">
        <w:r w:rsidDel="006C04F8">
          <w:rPr>
            <w:color w:val="000000"/>
          </w:rPr>
          <w:delText>,</w:delText>
        </w:r>
      </w:del>
      <w:ins w:id="102" w:author="Author">
        <w:r w:rsidR="006C04F8">
          <w:rPr>
            <w:color w:val="000000"/>
          </w:rPr>
          <w:t xml:space="preserve">— </w:t>
        </w:r>
      </w:ins>
      <w:del w:id="103" w:author="Author">
        <w:r w:rsidDel="006C04F8">
          <w:rPr>
            <w:color w:val="000000"/>
          </w:rPr>
          <w:delText xml:space="preserve"> </w:delText>
        </w:r>
      </w:del>
      <w:r>
        <w:rPr>
          <w:color w:val="000000"/>
        </w:rPr>
        <w:t>the class must be reported and documented.</w:t>
      </w:r>
    </w:p>
    <w:p w14:paraId="5DE3348E" w14:textId="65910A97" w:rsidR="00C67D5F" w:rsidRDefault="00ED15DC">
      <w:pPr>
        <w:numPr>
          <w:ilvl w:val="0"/>
          <w:numId w:val="30"/>
        </w:numPr>
        <w:pBdr>
          <w:top w:val="nil"/>
          <w:left w:val="nil"/>
          <w:bottom w:val="nil"/>
          <w:right w:val="nil"/>
          <w:between w:val="nil"/>
        </w:pBdr>
        <w:contextualSpacing/>
      </w:pPr>
      <w:r>
        <w:rPr>
          <w:color w:val="000000"/>
        </w:rPr>
        <w:t>Volunteers must want to continue in their role in the SESS program</w:t>
      </w:r>
      <w:ins w:id="104" w:author="Author">
        <w:r w:rsidR="00781F9E">
          <w:rPr>
            <w:color w:val="000000"/>
          </w:rPr>
          <w:t>.</w:t>
        </w:r>
      </w:ins>
    </w:p>
    <w:p w14:paraId="70642438" w14:textId="08503BDE" w:rsidR="00C67D5F" w:rsidRDefault="00ED15DC">
      <w:pPr>
        <w:numPr>
          <w:ilvl w:val="0"/>
          <w:numId w:val="30"/>
        </w:numPr>
        <w:pBdr>
          <w:top w:val="nil"/>
          <w:left w:val="nil"/>
          <w:bottom w:val="nil"/>
          <w:right w:val="nil"/>
          <w:between w:val="nil"/>
        </w:pBdr>
        <w:contextualSpacing/>
      </w:pPr>
      <w:r>
        <w:rPr>
          <w:color w:val="000000"/>
        </w:rPr>
        <w:t>The county must want to see the volunteer continue in their role</w:t>
      </w:r>
      <w:ins w:id="105" w:author="Author">
        <w:r w:rsidR="00781F9E">
          <w:rPr>
            <w:color w:val="000000"/>
          </w:rPr>
          <w:t>.</w:t>
        </w:r>
      </w:ins>
    </w:p>
    <w:p w14:paraId="4CCE6E95" w14:textId="19E672A6" w:rsidR="00C67D5F" w:rsidRDefault="00ED15DC">
      <w:pPr>
        <w:numPr>
          <w:ilvl w:val="0"/>
          <w:numId w:val="30"/>
        </w:numPr>
        <w:pBdr>
          <w:top w:val="nil"/>
          <w:left w:val="nil"/>
          <w:bottom w:val="nil"/>
          <w:right w:val="nil"/>
          <w:between w:val="nil"/>
        </w:pBdr>
        <w:contextualSpacing/>
      </w:pPr>
      <w:r>
        <w:rPr>
          <w:color w:val="000000"/>
        </w:rPr>
        <w:t xml:space="preserve">All Iowa 4-H Shooting Sports volunteers must attend </w:t>
      </w:r>
      <w:commentRangeStart w:id="106"/>
      <w:r>
        <w:rPr>
          <w:color w:val="000000"/>
        </w:rPr>
        <w:t xml:space="preserve">Annual 4-H Volunteer </w:t>
      </w:r>
      <w:ins w:id="107" w:author="Author">
        <w:r w:rsidR="000E36EE">
          <w:rPr>
            <w:color w:val="000000"/>
          </w:rPr>
          <w:t>T</w:t>
        </w:r>
      </w:ins>
      <w:del w:id="108" w:author="Author">
        <w:r w:rsidDel="000E36EE">
          <w:rPr>
            <w:color w:val="000000"/>
          </w:rPr>
          <w:delText>t</w:delText>
        </w:r>
      </w:del>
      <w:r>
        <w:rPr>
          <w:color w:val="000000"/>
        </w:rPr>
        <w:t xml:space="preserve">raining </w:t>
      </w:r>
      <w:commentRangeEnd w:id="106"/>
      <w:r w:rsidR="000E36EE">
        <w:rPr>
          <w:rStyle w:val="CommentReference"/>
        </w:rPr>
        <w:commentReference w:id="106"/>
      </w:r>
      <w:r>
        <w:rPr>
          <w:color w:val="000000"/>
        </w:rPr>
        <w:t>in their respective county.</w:t>
      </w:r>
    </w:p>
    <w:p w14:paraId="267515E2" w14:textId="1044C3C7" w:rsidR="00C67D5F" w:rsidRDefault="00ED15DC">
      <w:pPr>
        <w:numPr>
          <w:ilvl w:val="0"/>
          <w:numId w:val="30"/>
        </w:numPr>
        <w:pBdr>
          <w:top w:val="nil"/>
          <w:left w:val="nil"/>
          <w:bottom w:val="nil"/>
          <w:right w:val="nil"/>
          <w:between w:val="nil"/>
        </w:pBdr>
        <w:contextualSpacing/>
      </w:pPr>
      <w:r>
        <w:rPr>
          <w:color w:val="000000"/>
        </w:rPr>
        <w:lastRenderedPageBreak/>
        <w:t xml:space="preserve">Complete recertification once every </w:t>
      </w:r>
      <w:ins w:id="109" w:author="Author">
        <w:r w:rsidR="00431E22">
          <w:rPr>
            <w:color w:val="000000"/>
          </w:rPr>
          <w:t>three</w:t>
        </w:r>
      </w:ins>
      <w:del w:id="110" w:author="Author">
        <w:r w:rsidR="00AB2CF9" w:rsidDel="00431E22">
          <w:rPr>
            <w:color w:val="000000"/>
          </w:rPr>
          <w:delText>3</w:delText>
        </w:r>
      </w:del>
      <w:r>
        <w:rPr>
          <w:color w:val="000000"/>
        </w:rPr>
        <w:t xml:space="preserve"> years consisting of 3.5 hours of discipline-specific instructions and updates, plus a 1.5-hour session on updates to Iowa 4-H Shooting Sports policies and Positive Youth Development (PYD) practices </w:t>
      </w:r>
    </w:p>
    <w:p w14:paraId="74D54B13" w14:textId="77777777" w:rsidR="00C67D5F" w:rsidRDefault="00ED15DC" w:rsidP="001734B4">
      <w:pPr>
        <w:numPr>
          <w:ilvl w:val="2"/>
          <w:numId w:val="12"/>
        </w:numPr>
        <w:pBdr>
          <w:top w:val="nil"/>
          <w:left w:val="nil"/>
          <w:bottom w:val="nil"/>
          <w:right w:val="nil"/>
          <w:between w:val="nil"/>
        </w:pBdr>
        <w:ind w:left="1440"/>
        <w:contextualSpacing/>
      </w:pPr>
      <w:r>
        <w:rPr>
          <w:color w:val="000000"/>
        </w:rPr>
        <w:t xml:space="preserve">If you are an approved instructor in more than two disciplines, you will need to attend multiple recertification sessions to maintain your status. </w:t>
      </w:r>
    </w:p>
    <w:p w14:paraId="35AE1F26" w14:textId="77777777" w:rsidR="00C67D5F" w:rsidRPr="002D0086" w:rsidRDefault="00ED15DC">
      <w:pPr>
        <w:numPr>
          <w:ilvl w:val="0"/>
          <w:numId w:val="30"/>
        </w:numPr>
        <w:pBdr>
          <w:top w:val="nil"/>
          <w:left w:val="nil"/>
          <w:bottom w:val="nil"/>
          <w:right w:val="nil"/>
          <w:between w:val="nil"/>
        </w:pBdr>
        <w:contextualSpacing/>
      </w:pPr>
      <w:r>
        <w:rPr>
          <w:color w:val="000000"/>
        </w:rPr>
        <w:t xml:space="preserve">If the certification lapses, the volunteer must repeat the state training program. </w:t>
      </w:r>
    </w:p>
    <w:p w14:paraId="04542AAC" w14:textId="77777777" w:rsidR="00C67D5F" w:rsidRDefault="00ED15DC" w:rsidP="00156A70">
      <w:pPr>
        <w:pStyle w:val="Heading3"/>
      </w:pPr>
      <w:r>
        <w:t>Guidelines of Shooting Sports Program Instructors</w:t>
      </w:r>
    </w:p>
    <w:p w14:paraId="2BF5A914" w14:textId="13E91F0D" w:rsidR="00C67D5F" w:rsidRDefault="00ED15DC">
      <w:pPr>
        <w:numPr>
          <w:ilvl w:val="0"/>
          <w:numId w:val="17"/>
        </w:numPr>
        <w:pBdr>
          <w:top w:val="nil"/>
          <w:left w:val="nil"/>
          <w:bottom w:val="nil"/>
          <w:right w:val="nil"/>
          <w:between w:val="nil"/>
        </w:pBdr>
        <w:tabs>
          <w:tab w:val="left" w:pos="1080"/>
        </w:tabs>
        <w:ind w:left="1080"/>
        <w:contextualSpacing/>
      </w:pPr>
      <w:r>
        <w:rPr>
          <w:color w:val="000000"/>
        </w:rPr>
        <w:t xml:space="preserve">All Iowa SESS </w:t>
      </w:r>
      <w:ins w:id="111" w:author="Author">
        <w:r w:rsidR="001A209B">
          <w:rPr>
            <w:color w:val="000000"/>
          </w:rPr>
          <w:t>i</w:t>
        </w:r>
      </w:ins>
      <w:del w:id="112" w:author="Author">
        <w:r w:rsidDel="001A209B">
          <w:rPr>
            <w:color w:val="000000"/>
          </w:rPr>
          <w:delText>I</w:delText>
        </w:r>
      </w:del>
      <w:r>
        <w:rPr>
          <w:color w:val="000000"/>
        </w:rPr>
        <w:t>nstructors will need to obtain 4-H SESS Program Instructor Certification BEFORE conducting programs with youth.</w:t>
      </w:r>
    </w:p>
    <w:p w14:paraId="0A643EA2" w14:textId="77777777" w:rsidR="00C67D5F" w:rsidRDefault="00ED15DC">
      <w:pPr>
        <w:numPr>
          <w:ilvl w:val="0"/>
          <w:numId w:val="17"/>
        </w:numPr>
        <w:pBdr>
          <w:top w:val="nil"/>
          <w:left w:val="nil"/>
          <w:bottom w:val="nil"/>
          <w:right w:val="nil"/>
          <w:between w:val="nil"/>
        </w:pBdr>
        <w:tabs>
          <w:tab w:val="left" w:pos="1080"/>
        </w:tabs>
        <w:ind w:left="1080"/>
        <w:contextualSpacing/>
      </w:pPr>
      <w:r>
        <w:rPr>
          <w:color w:val="000000"/>
        </w:rPr>
        <w:t xml:space="preserve">4-H Certification is required for volunteers in the Shooting Sports discipline projects: Archery, </w:t>
      </w:r>
      <w:r w:rsidR="00E24D03">
        <w:rPr>
          <w:color w:val="000000"/>
        </w:rPr>
        <w:t>Rifle (</w:t>
      </w:r>
      <w:r>
        <w:rPr>
          <w:color w:val="000000"/>
        </w:rPr>
        <w:t xml:space="preserve">Air Rifle </w:t>
      </w:r>
      <w:r w:rsidR="00CB3636">
        <w:rPr>
          <w:color w:val="000000"/>
        </w:rPr>
        <w:t xml:space="preserve">and </w:t>
      </w:r>
      <w:r>
        <w:rPr>
          <w:color w:val="000000"/>
        </w:rPr>
        <w:t>Smallbore Rifle</w:t>
      </w:r>
      <w:r w:rsidR="00CB3636">
        <w:rPr>
          <w:color w:val="000000"/>
        </w:rPr>
        <w:t>)</w:t>
      </w:r>
      <w:r>
        <w:rPr>
          <w:color w:val="000000"/>
        </w:rPr>
        <w:t>, Pellet Pistol, Shotgun, Muzzle</w:t>
      </w:r>
      <w:r w:rsidR="00E24D03">
        <w:rPr>
          <w:color w:val="000000"/>
        </w:rPr>
        <w:t>loader</w:t>
      </w:r>
      <w:r>
        <w:rPr>
          <w:color w:val="000000"/>
        </w:rPr>
        <w:t xml:space="preserve"> and Wildlife Skills. No other certification or qualifications are accepted as a substitute. </w:t>
      </w:r>
    </w:p>
    <w:p w14:paraId="42C38293" w14:textId="77777777" w:rsidR="00C67D5F" w:rsidRDefault="00ED15DC">
      <w:pPr>
        <w:numPr>
          <w:ilvl w:val="0"/>
          <w:numId w:val="17"/>
        </w:numPr>
        <w:pBdr>
          <w:top w:val="nil"/>
          <w:left w:val="nil"/>
          <w:bottom w:val="nil"/>
          <w:right w:val="nil"/>
          <w:between w:val="nil"/>
        </w:pBdr>
        <w:tabs>
          <w:tab w:val="left" w:pos="1080"/>
        </w:tabs>
        <w:ind w:left="1080"/>
        <w:contextualSpacing/>
      </w:pPr>
      <w:r>
        <w:rPr>
          <w:color w:val="000000"/>
        </w:rPr>
        <w:t xml:space="preserve">All Shooting Sports instructors must have current 4-H SESS training and certifications. </w:t>
      </w:r>
    </w:p>
    <w:p w14:paraId="6175244E" w14:textId="3B16E585" w:rsidR="00C67D5F" w:rsidRDefault="00ED15DC">
      <w:pPr>
        <w:numPr>
          <w:ilvl w:val="0"/>
          <w:numId w:val="17"/>
        </w:numPr>
        <w:pBdr>
          <w:top w:val="nil"/>
          <w:left w:val="nil"/>
          <w:bottom w:val="nil"/>
          <w:right w:val="nil"/>
          <w:between w:val="nil"/>
        </w:pBdr>
        <w:tabs>
          <w:tab w:val="left" w:pos="1080"/>
        </w:tabs>
        <w:ind w:left="1080"/>
        <w:contextualSpacing/>
      </w:pPr>
      <w:r>
        <w:rPr>
          <w:color w:val="000000"/>
        </w:rPr>
        <w:t>Only 4-H</w:t>
      </w:r>
      <w:ins w:id="113" w:author="Author">
        <w:r w:rsidR="00B85244">
          <w:rPr>
            <w:color w:val="000000"/>
          </w:rPr>
          <w:t>-</w:t>
        </w:r>
      </w:ins>
      <w:del w:id="114" w:author="Author">
        <w:r w:rsidDel="00B85244">
          <w:rPr>
            <w:color w:val="000000"/>
          </w:rPr>
          <w:delText xml:space="preserve"> </w:delText>
        </w:r>
      </w:del>
      <w:r>
        <w:rPr>
          <w:color w:val="000000"/>
        </w:rPr>
        <w:t>certified SESS instructors may conduct a SESS activity in the specific discipline they are certified in.</w:t>
      </w:r>
    </w:p>
    <w:p w14:paraId="65FEBB8B" w14:textId="58E6BE29" w:rsidR="00C67D5F" w:rsidRDefault="00ED15DC">
      <w:pPr>
        <w:numPr>
          <w:ilvl w:val="0"/>
          <w:numId w:val="17"/>
        </w:numPr>
        <w:pBdr>
          <w:top w:val="nil"/>
          <w:left w:val="nil"/>
          <w:bottom w:val="nil"/>
          <w:right w:val="nil"/>
          <w:between w:val="nil"/>
        </w:pBdr>
        <w:tabs>
          <w:tab w:val="left" w:pos="1080"/>
        </w:tabs>
        <w:ind w:left="1080"/>
        <w:contextualSpacing/>
      </w:pPr>
      <w:r>
        <w:rPr>
          <w:color w:val="000000"/>
        </w:rPr>
        <w:t>Instructors have the right to refuse any participant from an activity</w:t>
      </w:r>
      <w:ins w:id="115" w:author="Author">
        <w:r w:rsidR="00EA459B">
          <w:rPr>
            <w:color w:val="000000"/>
          </w:rPr>
          <w:t>,</w:t>
        </w:r>
      </w:ins>
      <w:r>
        <w:rPr>
          <w:color w:val="000000"/>
        </w:rPr>
        <w:t xml:space="preserve"> in the interest of safety for that participant and others in the program. </w:t>
      </w:r>
    </w:p>
    <w:p w14:paraId="786DC352" w14:textId="280AEE7B" w:rsidR="00C67D5F" w:rsidRDefault="00ED15DC">
      <w:pPr>
        <w:numPr>
          <w:ilvl w:val="0"/>
          <w:numId w:val="17"/>
        </w:numPr>
        <w:pBdr>
          <w:top w:val="nil"/>
          <w:left w:val="nil"/>
          <w:bottom w:val="nil"/>
          <w:right w:val="nil"/>
          <w:between w:val="nil"/>
        </w:pBdr>
        <w:tabs>
          <w:tab w:val="left" w:pos="1080"/>
        </w:tabs>
        <w:ind w:left="1080"/>
        <w:contextualSpacing/>
      </w:pPr>
      <w:r>
        <w:rPr>
          <w:color w:val="000000"/>
        </w:rPr>
        <w:t>4-H</w:t>
      </w:r>
      <w:ins w:id="116" w:author="Author">
        <w:r w:rsidR="00B90959">
          <w:rPr>
            <w:color w:val="000000"/>
          </w:rPr>
          <w:t>-</w:t>
        </w:r>
      </w:ins>
      <w:del w:id="117" w:author="Author">
        <w:r w:rsidDel="00B90959">
          <w:rPr>
            <w:color w:val="000000"/>
          </w:rPr>
          <w:delText xml:space="preserve"> </w:delText>
        </w:r>
      </w:del>
      <w:r>
        <w:rPr>
          <w:color w:val="000000"/>
        </w:rPr>
        <w:t>trained</w:t>
      </w:r>
      <w:ins w:id="118" w:author="Author">
        <w:r w:rsidR="00B90959">
          <w:rPr>
            <w:color w:val="000000"/>
          </w:rPr>
          <w:t>-</w:t>
        </w:r>
      </w:ins>
      <w:del w:id="119" w:author="Author">
        <w:r w:rsidDel="00B90959">
          <w:rPr>
            <w:color w:val="000000"/>
          </w:rPr>
          <w:delText xml:space="preserve">, </w:delText>
        </w:r>
      </w:del>
      <w:r>
        <w:rPr>
          <w:color w:val="000000"/>
        </w:rPr>
        <w:t>and</w:t>
      </w:r>
      <w:ins w:id="120" w:author="Author">
        <w:r w:rsidR="00B90959">
          <w:rPr>
            <w:color w:val="000000"/>
          </w:rPr>
          <w:t>-</w:t>
        </w:r>
      </w:ins>
      <w:del w:id="121" w:author="Author">
        <w:r w:rsidDel="00B90959">
          <w:rPr>
            <w:color w:val="000000"/>
          </w:rPr>
          <w:delText xml:space="preserve"> </w:delText>
        </w:r>
      </w:del>
      <w:r>
        <w:rPr>
          <w:color w:val="000000"/>
        </w:rPr>
        <w:t>certified instructors MUST adhere to safety rules and regulations.</w:t>
      </w:r>
    </w:p>
    <w:p w14:paraId="25EB1C59" w14:textId="63167869" w:rsidR="00C67D5F" w:rsidRDefault="00ED15DC">
      <w:pPr>
        <w:numPr>
          <w:ilvl w:val="0"/>
          <w:numId w:val="17"/>
        </w:numPr>
        <w:pBdr>
          <w:top w:val="nil"/>
          <w:left w:val="nil"/>
          <w:bottom w:val="nil"/>
          <w:right w:val="nil"/>
          <w:between w:val="nil"/>
        </w:pBdr>
        <w:tabs>
          <w:tab w:val="left" w:pos="1080"/>
        </w:tabs>
        <w:ind w:left="1080"/>
        <w:contextualSpacing/>
      </w:pPr>
      <w:r>
        <w:rPr>
          <w:color w:val="000000"/>
        </w:rPr>
        <w:t>National</w:t>
      </w:r>
      <w:ins w:id="122" w:author="Author">
        <w:r w:rsidR="00B90959">
          <w:rPr>
            <w:color w:val="000000"/>
          </w:rPr>
          <w:t xml:space="preserve">- </w:t>
        </w:r>
      </w:ins>
      <w:del w:id="123" w:author="Author">
        <w:r w:rsidDel="00B90959">
          <w:rPr>
            <w:color w:val="000000"/>
          </w:rPr>
          <w:delText xml:space="preserve"> </w:delText>
        </w:r>
      </w:del>
      <w:r>
        <w:rPr>
          <w:color w:val="000000"/>
        </w:rPr>
        <w:t>and</w:t>
      </w:r>
      <w:ins w:id="124" w:author="Author">
        <w:r w:rsidR="00B90959">
          <w:rPr>
            <w:color w:val="000000"/>
          </w:rPr>
          <w:t xml:space="preserve"> </w:t>
        </w:r>
      </w:ins>
      <w:del w:id="125" w:author="Author">
        <w:r w:rsidDel="00B90959">
          <w:rPr>
            <w:color w:val="000000"/>
          </w:rPr>
          <w:delText xml:space="preserve"> </w:delText>
        </w:r>
      </w:del>
      <w:r>
        <w:rPr>
          <w:color w:val="000000"/>
        </w:rPr>
        <w:t>State</w:t>
      </w:r>
      <w:ins w:id="126" w:author="Author">
        <w:r w:rsidR="00B90959">
          <w:rPr>
            <w:color w:val="000000"/>
          </w:rPr>
          <w:t>-</w:t>
        </w:r>
      </w:ins>
      <w:del w:id="127" w:author="Author">
        <w:r w:rsidDel="00B90959">
          <w:rPr>
            <w:color w:val="000000"/>
          </w:rPr>
          <w:delText xml:space="preserve"> </w:delText>
        </w:r>
      </w:del>
      <w:r>
        <w:rPr>
          <w:color w:val="000000"/>
        </w:rPr>
        <w:t>4-H</w:t>
      </w:r>
      <w:ins w:id="128" w:author="Author">
        <w:r w:rsidR="00B90959">
          <w:rPr>
            <w:color w:val="000000"/>
          </w:rPr>
          <w:t>-</w:t>
        </w:r>
      </w:ins>
      <w:del w:id="129" w:author="Author">
        <w:r w:rsidDel="00B90959">
          <w:rPr>
            <w:color w:val="000000"/>
          </w:rPr>
          <w:delText xml:space="preserve"> </w:delText>
        </w:r>
      </w:del>
      <w:r>
        <w:rPr>
          <w:color w:val="000000"/>
        </w:rPr>
        <w:t>trained</w:t>
      </w:r>
      <w:ins w:id="130" w:author="Author">
        <w:r w:rsidR="00B90959">
          <w:rPr>
            <w:color w:val="000000"/>
          </w:rPr>
          <w:t>-</w:t>
        </w:r>
      </w:ins>
      <w:del w:id="131" w:author="Author">
        <w:r w:rsidDel="00B90959">
          <w:rPr>
            <w:color w:val="000000"/>
          </w:rPr>
          <w:delText xml:space="preserve">, </w:delText>
        </w:r>
      </w:del>
      <w:r>
        <w:rPr>
          <w:color w:val="000000"/>
        </w:rPr>
        <w:t>and</w:t>
      </w:r>
      <w:ins w:id="132" w:author="Author">
        <w:r w:rsidR="00B90959">
          <w:rPr>
            <w:color w:val="000000"/>
          </w:rPr>
          <w:t>-</w:t>
        </w:r>
      </w:ins>
      <w:del w:id="133" w:author="Author">
        <w:r w:rsidDel="00B90959">
          <w:rPr>
            <w:color w:val="000000"/>
          </w:rPr>
          <w:delText xml:space="preserve"> </w:delText>
        </w:r>
      </w:del>
      <w:r>
        <w:rPr>
          <w:color w:val="000000"/>
        </w:rPr>
        <w:t>certified instructors conduct classes and programs in the following disciplines at the county level:</w:t>
      </w:r>
    </w:p>
    <w:p w14:paraId="47AB4A0A" w14:textId="77777777" w:rsidR="00C67D5F" w:rsidRDefault="00ED15DC">
      <w:pPr>
        <w:numPr>
          <w:ilvl w:val="1"/>
          <w:numId w:val="17"/>
        </w:numPr>
        <w:pBdr>
          <w:top w:val="nil"/>
          <w:left w:val="nil"/>
          <w:bottom w:val="nil"/>
          <w:right w:val="nil"/>
          <w:between w:val="nil"/>
        </w:pBdr>
        <w:tabs>
          <w:tab w:val="left" w:pos="1080"/>
          <w:tab w:val="left" w:pos="1710"/>
        </w:tabs>
        <w:ind w:left="1080" w:firstLine="270"/>
        <w:contextualSpacing/>
      </w:pPr>
      <w:r>
        <w:rPr>
          <w:color w:val="000000"/>
        </w:rPr>
        <w:t>Rifle</w:t>
      </w:r>
    </w:p>
    <w:p w14:paraId="114434F5" w14:textId="77777777" w:rsidR="00C67D5F" w:rsidRDefault="00ED15DC">
      <w:pPr>
        <w:numPr>
          <w:ilvl w:val="1"/>
          <w:numId w:val="17"/>
        </w:numPr>
        <w:pBdr>
          <w:top w:val="nil"/>
          <w:left w:val="nil"/>
          <w:bottom w:val="nil"/>
          <w:right w:val="nil"/>
          <w:between w:val="nil"/>
        </w:pBdr>
        <w:tabs>
          <w:tab w:val="left" w:pos="1080"/>
          <w:tab w:val="left" w:pos="1710"/>
        </w:tabs>
        <w:ind w:left="1080" w:firstLine="270"/>
        <w:contextualSpacing/>
      </w:pPr>
      <w:r>
        <w:rPr>
          <w:color w:val="000000"/>
        </w:rPr>
        <w:t>Shotgun</w:t>
      </w:r>
    </w:p>
    <w:p w14:paraId="00B04DE2" w14:textId="77777777" w:rsidR="00C67D5F" w:rsidRDefault="00ED15DC">
      <w:pPr>
        <w:numPr>
          <w:ilvl w:val="1"/>
          <w:numId w:val="17"/>
        </w:numPr>
        <w:pBdr>
          <w:top w:val="nil"/>
          <w:left w:val="nil"/>
          <w:bottom w:val="nil"/>
          <w:right w:val="nil"/>
          <w:between w:val="nil"/>
        </w:pBdr>
        <w:tabs>
          <w:tab w:val="left" w:pos="1080"/>
          <w:tab w:val="left" w:pos="1710"/>
        </w:tabs>
        <w:ind w:left="1080" w:firstLine="270"/>
        <w:contextualSpacing/>
      </w:pPr>
      <w:r>
        <w:rPr>
          <w:color w:val="000000"/>
        </w:rPr>
        <w:t>Muzzle loading</w:t>
      </w:r>
    </w:p>
    <w:p w14:paraId="06A89765" w14:textId="77777777" w:rsidR="00C67D5F" w:rsidRDefault="00ED15DC">
      <w:pPr>
        <w:numPr>
          <w:ilvl w:val="1"/>
          <w:numId w:val="17"/>
        </w:numPr>
        <w:pBdr>
          <w:top w:val="nil"/>
          <w:left w:val="nil"/>
          <w:bottom w:val="nil"/>
          <w:right w:val="nil"/>
          <w:between w:val="nil"/>
        </w:pBdr>
        <w:tabs>
          <w:tab w:val="left" w:pos="1080"/>
          <w:tab w:val="left" w:pos="1710"/>
        </w:tabs>
        <w:ind w:left="1080" w:firstLine="270"/>
        <w:contextualSpacing/>
      </w:pPr>
      <w:r>
        <w:rPr>
          <w:color w:val="000000"/>
        </w:rPr>
        <w:t xml:space="preserve">Hunting/Wildlife </w:t>
      </w:r>
    </w:p>
    <w:p w14:paraId="0CC4AB54" w14:textId="77777777" w:rsidR="00C67D5F" w:rsidRDefault="00ED15DC">
      <w:pPr>
        <w:numPr>
          <w:ilvl w:val="1"/>
          <w:numId w:val="17"/>
        </w:numPr>
        <w:pBdr>
          <w:top w:val="nil"/>
          <w:left w:val="nil"/>
          <w:bottom w:val="nil"/>
          <w:right w:val="nil"/>
          <w:between w:val="nil"/>
        </w:pBdr>
        <w:tabs>
          <w:tab w:val="left" w:pos="1080"/>
          <w:tab w:val="left" w:pos="1710"/>
        </w:tabs>
        <w:ind w:left="1080" w:firstLine="270"/>
        <w:contextualSpacing/>
      </w:pPr>
      <w:r>
        <w:rPr>
          <w:color w:val="000000"/>
        </w:rPr>
        <w:t>Archery</w:t>
      </w:r>
    </w:p>
    <w:p w14:paraId="6FED65E0" w14:textId="77777777" w:rsidR="00C67D5F" w:rsidRDefault="00ED15DC">
      <w:pPr>
        <w:numPr>
          <w:ilvl w:val="0"/>
          <w:numId w:val="17"/>
        </w:numPr>
        <w:pBdr>
          <w:top w:val="nil"/>
          <w:left w:val="nil"/>
          <w:bottom w:val="nil"/>
          <w:right w:val="nil"/>
          <w:between w:val="nil"/>
        </w:pBdr>
        <w:tabs>
          <w:tab w:val="left" w:pos="1080"/>
        </w:tabs>
        <w:ind w:left="1080"/>
        <w:contextualSpacing/>
      </w:pPr>
      <w:r>
        <w:rPr>
          <w:color w:val="000000"/>
        </w:rPr>
        <w:t xml:space="preserve">No certifications will be given by individual state instructors.  </w:t>
      </w:r>
    </w:p>
    <w:p w14:paraId="016A3154" w14:textId="04363A52" w:rsidR="00C67D5F" w:rsidRDefault="00ED15DC">
      <w:pPr>
        <w:numPr>
          <w:ilvl w:val="0"/>
          <w:numId w:val="17"/>
        </w:numPr>
        <w:pBdr>
          <w:top w:val="nil"/>
          <w:left w:val="nil"/>
          <w:bottom w:val="nil"/>
          <w:right w:val="nil"/>
          <w:between w:val="nil"/>
        </w:pBdr>
        <w:tabs>
          <w:tab w:val="left" w:pos="1080"/>
        </w:tabs>
        <w:ind w:left="1080"/>
        <w:contextualSpacing/>
      </w:pPr>
      <w:r>
        <w:rPr>
          <w:color w:val="000000"/>
        </w:rPr>
        <w:t xml:space="preserve">Instructors will receive a copy of the 4-H SESS Curriculum for their individual discipline. If the instructor leaves the program, the curriculum must be returned to the County Extension </w:t>
      </w:r>
      <w:ins w:id="134" w:author="Author">
        <w:r w:rsidR="00AA13FB">
          <w:rPr>
            <w:color w:val="000000"/>
          </w:rPr>
          <w:t>O</w:t>
        </w:r>
      </w:ins>
      <w:del w:id="135" w:author="Author">
        <w:r w:rsidDel="00AA13FB">
          <w:rPr>
            <w:color w:val="000000"/>
          </w:rPr>
          <w:delText>o</w:delText>
        </w:r>
      </w:del>
      <w:r>
        <w:rPr>
          <w:color w:val="000000"/>
        </w:rPr>
        <w:t>ffice</w:t>
      </w:r>
      <w:del w:id="136" w:author="Author">
        <w:r w:rsidDel="00250276">
          <w:rPr>
            <w:color w:val="000000"/>
          </w:rPr>
          <w:delText>,</w:delText>
        </w:r>
      </w:del>
      <w:r>
        <w:rPr>
          <w:color w:val="000000"/>
        </w:rPr>
        <w:t xml:space="preserve"> as the property of the 4-H program.</w:t>
      </w:r>
    </w:p>
    <w:p w14:paraId="470211B8" w14:textId="77777777" w:rsidR="00C67D5F" w:rsidRDefault="00ED15DC" w:rsidP="00156A70">
      <w:pPr>
        <w:pStyle w:val="Heading3"/>
      </w:pPr>
      <w:r>
        <w:t>Duties of Certified Instructors</w:t>
      </w:r>
    </w:p>
    <w:p w14:paraId="356EABBE" w14:textId="77777777" w:rsidR="00C67D5F" w:rsidRDefault="00ED15DC">
      <w:pPr>
        <w:numPr>
          <w:ilvl w:val="0"/>
          <w:numId w:val="19"/>
        </w:numPr>
        <w:pBdr>
          <w:top w:val="nil"/>
          <w:left w:val="nil"/>
          <w:bottom w:val="nil"/>
          <w:right w:val="nil"/>
          <w:between w:val="nil"/>
        </w:pBdr>
        <w:ind w:left="1080"/>
        <w:contextualSpacing/>
      </w:pPr>
      <w:r>
        <w:rPr>
          <w:color w:val="000000"/>
        </w:rPr>
        <w:t>Provide basic instruction to youth, as well as other duties outlined in the county volunteer job description.</w:t>
      </w:r>
    </w:p>
    <w:p w14:paraId="71BF6113" w14:textId="49B1DFA0" w:rsidR="00C67D5F" w:rsidRDefault="00ED15DC">
      <w:pPr>
        <w:numPr>
          <w:ilvl w:val="0"/>
          <w:numId w:val="19"/>
        </w:numPr>
        <w:pBdr>
          <w:top w:val="nil"/>
          <w:left w:val="nil"/>
          <w:bottom w:val="nil"/>
          <w:right w:val="nil"/>
          <w:between w:val="nil"/>
        </w:pBdr>
        <w:ind w:left="1080"/>
        <w:contextualSpacing/>
      </w:pPr>
      <w:r>
        <w:rPr>
          <w:color w:val="000000"/>
        </w:rPr>
        <w:t xml:space="preserve">Report all training activity and </w:t>
      </w:r>
      <w:del w:id="137" w:author="Author">
        <w:r w:rsidDel="008B3249">
          <w:rPr>
            <w:color w:val="000000"/>
          </w:rPr>
          <w:delText>youth trained</w:delText>
        </w:r>
      </w:del>
      <w:ins w:id="138" w:author="Author">
        <w:r w:rsidR="008B3249">
          <w:rPr>
            <w:color w:val="000000"/>
          </w:rPr>
          <w:t>trained youth</w:t>
        </w:r>
      </w:ins>
      <w:r>
        <w:rPr>
          <w:color w:val="000000"/>
        </w:rPr>
        <w:t xml:space="preserve"> to the County Extension </w:t>
      </w:r>
      <w:ins w:id="139" w:author="Author">
        <w:r w:rsidR="00AA13FB">
          <w:rPr>
            <w:color w:val="000000"/>
          </w:rPr>
          <w:t>O</w:t>
        </w:r>
      </w:ins>
      <w:del w:id="140" w:author="Author">
        <w:r w:rsidDel="00AA13FB">
          <w:rPr>
            <w:color w:val="000000"/>
          </w:rPr>
          <w:delText>o</w:delText>
        </w:r>
      </w:del>
      <w:r>
        <w:rPr>
          <w:color w:val="000000"/>
        </w:rPr>
        <w:t>ffice.</w:t>
      </w:r>
    </w:p>
    <w:p w14:paraId="55FC19ED" w14:textId="19319B4D" w:rsidR="00C67D5F" w:rsidRDefault="00ED15DC">
      <w:pPr>
        <w:numPr>
          <w:ilvl w:val="0"/>
          <w:numId w:val="19"/>
        </w:numPr>
        <w:pBdr>
          <w:top w:val="nil"/>
          <w:left w:val="nil"/>
          <w:bottom w:val="nil"/>
          <w:right w:val="nil"/>
          <w:between w:val="nil"/>
        </w:pBdr>
        <w:ind w:left="1080"/>
        <w:contextualSpacing/>
      </w:pPr>
      <w:r>
        <w:rPr>
          <w:color w:val="000000"/>
        </w:rPr>
        <w:t xml:space="preserve">Make an annual report to the SESS Committee or designee, covering the 4-H year of </w:t>
      </w:r>
      <w:r w:rsidRPr="00CB3636">
        <w:rPr>
          <w:color w:val="000000"/>
        </w:rPr>
        <w:t xml:space="preserve">September 1 to August 31. (See appendix </w:t>
      </w:r>
      <w:ins w:id="141" w:author="Author">
        <w:r w:rsidR="00851C01">
          <w:t>—</w:t>
        </w:r>
      </w:ins>
      <w:del w:id="142" w:author="Author">
        <w:r w:rsidRPr="00CB3636" w:rsidDel="00851C01">
          <w:rPr>
            <w:color w:val="000000"/>
          </w:rPr>
          <w:delText>-</w:delText>
        </w:r>
      </w:del>
      <w:r w:rsidRPr="00CB3636">
        <w:rPr>
          <w:color w:val="000000"/>
        </w:rPr>
        <w:t xml:space="preserve"> County Summary: Iowa 4-H Shooting Sports Annual Demographics Report)</w:t>
      </w:r>
    </w:p>
    <w:p w14:paraId="437B7509" w14:textId="44DFAA42" w:rsidR="00C67D5F" w:rsidRDefault="00ED15DC">
      <w:pPr>
        <w:numPr>
          <w:ilvl w:val="0"/>
          <w:numId w:val="19"/>
        </w:numPr>
        <w:pBdr>
          <w:top w:val="nil"/>
          <w:left w:val="nil"/>
          <w:bottom w:val="nil"/>
          <w:right w:val="nil"/>
          <w:between w:val="nil"/>
        </w:pBdr>
        <w:ind w:left="1080"/>
        <w:contextualSpacing/>
      </w:pPr>
      <w:r>
        <w:rPr>
          <w:color w:val="000000"/>
        </w:rPr>
        <w:t>Attend instructor updates or retraining sessions</w:t>
      </w:r>
      <w:ins w:id="143" w:author="Author">
        <w:r w:rsidR="00CB4640">
          <w:rPr>
            <w:color w:val="000000"/>
          </w:rPr>
          <w:t>,</w:t>
        </w:r>
      </w:ins>
      <w:r>
        <w:rPr>
          <w:color w:val="000000"/>
        </w:rPr>
        <w:t xml:space="preserve"> as available and required by the SESS Committee</w:t>
      </w:r>
    </w:p>
    <w:p w14:paraId="7245AF3C" w14:textId="2A931610" w:rsidR="00C67D5F" w:rsidRDefault="00ED15DC">
      <w:pPr>
        <w:numPr>
          <w:ilvl w:val="0"/>
          <w:numId w:val="19"/>
        </w:numPr>
        <w:pBdr>
          <w:top w:val="nil"/>
          <w:left w:val="nil"/>
          <w:bottom w:val="nil"/>
          <w:right w:val="nil"/>
          <w:between w:val="nil"/>
        </w:pBdr>
        <w:ind w:left="1080"/>
        <w:contextualSpacing/>
      </w:pPr>
      <w:r>
        <w:rPr>
          <w:color w:val="000000"/>
        </w:rPr>
        <w:t>Cooperative programming, inter-agency cooperation, and shared use of facilities and equipment is strongly encouraged.</w:t>
      </w:r>
      <w:ins w:id="144" w:author="Author">
        <w:r w:rsidR="00851C01" w:rsidRPr="00851C01">
          <w:t xml:space="preserve"> </w:t>
        </w:r>
      </w:ins>
    </w:p>
    <w:p w14:paraId="7660903F" w14:textId="77777777" w:rsidR="00B34E63" w:rsidRDefault="00B34E63">
      <w:pPr>
        <w:rPr>
          <w:b/>
          <w:u w:val="single"/>
        </w:rPr>
      </w:pPr>
    </w:p>
    <w:p w14:paraId="718AC00A" w14:textId="53937267" w:rsidR="00C67D5F" w:rsidRDefault="00ED15DC" w:rsidP="00156A70">
      <w:pPr>
        <w:pStyle w:val="Heading2"/>
      </w:pPr>
      <w:r>
        <w:lastRenderedPageBreak/>
        <w:t>Risk</w:t>
      </w:r>
      <w:ins w:id="145" w:author="Author">
        <w:r w:rsidR="00CB4640">
          <w:t>-</w:t>
        </w:r>
      </w:ins>
      <w:del w:id="146" w:author="Author">
        <w:r w:rsidDel="00CB4640">
          <w:delText xml:space="preserve"> </w:delText>
        </w:r>
      </w:del>
      <w:r>
        <w:t>Management Plan</w:t>
      </w:r>
    </w:p>
    <w:p w14:paraId="72F622E9" w14:textId="77777777" w:rsidR="00C67D5F" w:rsidRDefault="00C67D5F">
      <w:pPr>
        <w:rPr>
          <w:b/>
        </w:rPr>
      </w:pPr>
    </w:p>
    <w:p w14:paraId="67A63868" w14:textId="6E10F184" w:rsidR="00C67D5F" w:rsidRDefault="00ED15DC">
      <w:pPr>
        <w:rPr>
          <w:color w:val="FF0000"/>
        </w:rPr>
      </w:pPr>
      <w:r>
        <w:t>State, County, and Club-</w:t>
      </w:r>
      <w:ins w:id="147" w:author="Author">
        <w:r w:rsidR="00AA6EB1">
          <w:t>L</w:t>
        </w:r>
      </w:ins>
      <w:del w:id="148" w:author="Author">
        <w:r w:rsidDel="00AA6EB1">
          <w:delText>l</w:delText>
        </w:r>
      </w:del>
      <w:r>
        <w:t>evel Shooting Sports programs will have written risk</w:t>
      </w:r>
      <w:ins w:id="149" w:author="Author">
        <w:r w:rsidR="00AA6EB1">
          <w:t>-</w:t>
        </w:r>
      </w:ins>
      <w:del w:id="150" w:author="Author">
        <w:r w:rsidDel="00AA6EB1">
          <w:delText xml:space="preserve"> </w:delText>
        </w:r>
      </w:del>
      <w:r>
        <w:t xml:space="preserve">management plans. The plan will include items such as emergency response and preparedness, insurance, safe storage of firearms and ammunition, reloading policies, etc. </w:t>
      </w:r>
    </w:p>
    <w:p w14:paraId="77DB8411" w14:textId="77777777" w:rsidR="00C67D5F" w:rsidRDefault="00ED15DC" w:rsidP="00156A70">
      <w:pPr>
        <w:pStyle w:val="Heading3"/>
      </w:pPr>
      <w:r>
        <w:t>Staffing/Supervision</w:t>
      </w:r>
    </w:p>
    <w:p w14:paraId="3B667BCF" w14:textId="6164990A" w:rsidR="00C67D5F" w:rsidRDefault="00ED15DC">
      <w:pPr>
        <w:numPr>
          <w:ilvl w:val="0"/>
          <w:numId w:val="2"/>
        </w:numPr>
        <w:pBdr>
          <w:top w:val="nil"/>
          <w:left w:val="nil"/>
          <w:bottom w:val="nil"/>
          <w:right w:val="nil"/>
          <w:between w:val="nil"/>
        </w:pBdr>
        <w:contextualSpacing/>
      </w:pPr>
      <w:r>
        <w:rPr>
          <w:color w:val="000000"/>
        </w:rPr>
        <w:t>See previous section “Instructor Guidelines, Certifications</w:t>
      </w:r>
      <w:ins w:id="151" w:author="Author">
        <w:r w:rsidR="001849A7">
          <w:rPr>
            <w:color w:val="000000"/>
          </w:rPr>
          <w:t>,</w:t>
        </w:r>
      </w:ins>
      <w:r>
        <w:rPr>
          <w:color w:val="000000"/>
        </w:rPr>
        <w:t xml:space="preserve"> and Expectations”</w:t>
      </w:r>
    </w:p>
    <w:p w14:paraId="65A882F2" w14:textId="345AF97F" w:rsidR="00C67D5F" w:rsidRDefault="00ED15DC">
      <w:pPr>
        <w:numPr>
          <w:ilvl w:val="0"/>
          <w:numId w:val="2"/>
        </w:numPr>
        <w:pBdr>
          <w:top w:val="nil"/>
          <w:left w:val="nil"/>
          <w:bottom w:val="nil"/>
          <w:right w:val="nil"/>
          <w:between w:val="nil"/>
        </w:pBdr>
        <w:contextualSpacing/>
        <w:rPr>
          <w:color w:val="000000"/>
        </w:rPr>
      </w:pPr>
      <w:r w:rsidRPr="003910F0">
        <w:rPr>
          <w:color w:val="000000"/>
        </w:rPr>
        <w:t>1 adult/10 youth</w:t>
      </w:r>
      <w:ins w:id="152" w:author="Author">
        <w:r w:rsidR="00D268B8">
          <w:rPr>
            <w:color w:val="000000"/>
          </w:rPr>
          <w:t>,</w:t>
        </w:r>
      </w:ins>
      <w:r w:rsidRPr="003910F0">
        <w:rPr>
          <w:color w:val="000000"/>
        </w:rPr>
        <w:t xml:space="preserve"> or SESS instruction requirements if higher. </w:t>
      </w:r>
    </w:p>
    <w:p w14:paraId="02CA3CE9" w14:textId="77777777" w:rsidR="00C67D5F" w:rsidRDefault="00ED15DC" w:rsidP="00156A70">
      <w:pPr>
        <w:pStyle w:val="Heading3"/>
      </w:pPr>
      <w:r>
        <w:t>Insurance</w:t>
      </w:r>
    </w:p>
    <w:p w14:paraId="238F73CA" w14:textId="77777777" w:rsidR="00C67D5F" w:rsidRDefault="00ED15DC">
      <w:pPr>
        <w:numPr>
          <w:ilvl w:val="0"/>
          <w:numId w:val="1"/>
        </w:numPr>
        <w:pBdr>
          <w:top w:val="nil"/>
          <w:left w:val="nil"/>
          <w:bottom w:val="nil"/>
          <w:right w:val="nil"/>
          <w:between w:val="nil"/>
        </w:pBdr>
        <w:contextualSpacing/>
      </w:pPr>
      <w:r>
        <w:rPr>
          <w:color w:val="000000"/>
        </w:rPr>
        <w:t>Waivers</w:t>
      </w:r>
    </w:p>
    <w:p w14:paraId="5159C841" w14:textId="44384FF5" w:rsidR="00C67D5F" w:rsidRDefault="00ED15DC">
      <w:pPr>
        <w:numPr>
          <w:ilvl w:val="1"/>
          <w:numId w:val="1"/>
        </w:numPr>
        <w:pBdr>
          <w:top w:val="nil"/>
          <w:left w:val="nil"/>
          <w:bottom w:val="nil"/>
          <w:right w:val="nil"/>
          <w:between w:val="nil"/>
        </w:pBdr>
        <w:contextualSpacing/>
      </w:pPr>
      <w:r>
        <w:rPr>
          <w:color w:val="000000"/>
        </w:rPr>
        <w:t>All 4-H members enrolled in the SESS program are to have a parent or guardian read and sign the Iowa Shooting Sports Parental Permission/Waiver of Liability form annually signed before participation. Forms are to be kept in a permanent file in the County Extension Office (see appendix)</w:t>
      </w:r>
      <w:ins w:id="153" w:author="Author">
        <w:r w:rsidR="00867AE5">
          <w:rPr>
            <w:color w:val="000000"/>
          </w:rPr>
          <w:t>,</w:t>
        </w:r>
      </w:ins>
      <w:r>
        <w:rPr>
          <w:color w:val="000000"/>
        </w:rPr>
        <w:t xml:space="preserve"> and a copy to be kept in </w:t>
      </w:r>
      <w:r w:rsidR="00B23C12">
        <w:rPr>
          <w:color w:val="000000"/>
        </w:rPr>
        <w:t>c</w:t>
      </w:r>
      <w:r>
        <w:rPr>
          <w:color w:val="000000"/>
        </w:rPr>
        <w:t>lub files.</w:t>
      </w:r>
    </w:p>
    <w:p w14:paraId="7C64351C" w14:textId="0801B2E2" w:rsidR="00C67D5F" w:rsidRDefault="00ED15DC">
      <w:pPr>
        <w:numPr>
          <w:ilvl w:val="1"/>
          <w:numId w:val="1"/>
        </w:numPr>
        <w:pBdr>
          <w:top w:val="nil"/>
          <w:left w:val="nil"/>
          <w:bottom w:val="nil"/>
          <w:right w:val="nil"/>
          <w:between w:val="nil"/>
        </w:pBdr>
        <w:contextualSpacing/>
      </w:pPr>
      <w:r>
        <w:rPr>
          <w:color w:val="000000"/>
        </w:rPr>
        <w:t>If a waiver is required from the site hosting the meetings, it must be read and signed prior to participation. These forms are to be kept in a permanent file in the County Extension Office</w:t>
      </w:r>
      <w:ins w:id="154" w:author="Author">
        <w:r w:rsidR="00867AE5">
          <w:rPr>
            <w:color w:val="000000"/>
          </w:rPr>
          <w:t>,</w:t>
        </w:r>
      </w:ins>
      <w:r>
        <w:rPr>
          <w:color w:val="000000"/>
        </w:rPr>
        <w:t xml:space="preserve"> and a copy to be kept in club files. </w:t>
      </w:r>
    </w:p>
    <w:p w14:paraId="2B5668A9" w14:textId="77777777" w:rsidR="00C67D5F" w:rsidRDefault="00ED15DC">
      <w:pPr>
        <w:numPr>
          <w:ilvl w:val="0"/>
          <w:numId w:val="1"/>
        </w:numPr>
        <w:pBdr>
          <w:top w:val="nil"/>
          <w:left w:val="nil"/>
          <w:bottom w:val="nil"/>
          <w:right w:val="nil"/>
          <w:between w:val="nil"/>
        </w:pBdr>
        <w:contextualSpacing/>
      </w:pPr>
      <w:r>
        <w:rPr>
          <w:color w:val="000000"/>
        </w:rPr>
        <w:t>Health History/Health Insurance/Medical Release Forms</w:t>
      </w:r>
    </w:p>
    <w:p w14:paraId="2CF9EE0B" w14:textId="74E1F972" w:rsidR="00C67D5F" w:rsidRDefault="00ED15DC">
      <w:pPr>
        <w:numPr>
          <w:ilvl w:val="1"/>
          <w:numId w:val="1"/>
        </w:numPr>
        <w:pBdr>
          <w:top w:val="nil"/>
          <w:left w:val="nil"/>
          <w:bottom w:val="nil"/>
          <w:right w:val="nil"/>
          <w:between w:val="nil"/>
        </w:pBdr>
        <w:contextualSpacing/>
      </w:pPr>
      <w:r>
        <w:rPr>
          <w:color w:val="000000"/>
        </w:rPr>
        <w:t>All 4-H Shooting Sports members must be enrolled in 4H</w:t>
      </w:r>
      <w:r w:rsidR="00B23C12">
        <w:rPr>
          <w:color w:val="000000"/>
        </w:rPr>
        <w:t>O</w:t>
      </w:r>
      <w:r>
        <w:rPr>
          <w:color w:val="000000"/>
        </w:rPr>
        <w:t>nline with active membership</w:t>
      </w:r>
      <w:ins w:id="155" w:author="Author">
        <w:r w:rsidR="00214642">
          <w:rPr>
            <w:color w:val="000000"/>
          </w:rPr>
          <w:t>,</w:t>
        </w:r>
      </w:ins>
      <w:r>
        <w:rPr>
          <w:color w:val="000000"/>
        </w:rPr>
        <w:t xml:space="preserve"> prior to </w:t>
      </w:r>
      <w:r w:rsidR="00B23C12">
        <w:rPr>
          <w:color w:val="000000"/>
        </w:rPr>
        <w:t>s</w:t>
      </w:r>
      <w:r>
        <w:rPr>
          <w:color w:val="000000"/>
        </w:rPr>
        <w:t xml:space="preserve">hooting </w:t>
      </w:r>
      <w:r w:rsidR="00B23C12">
        <w:rPr>
          <w:color w:val="000000"/>
        </w:rPr>
        <w:t>s</w:t>
      </w:r>
      <w:r>
        <w:rPr>
          <w:color w:val="000000"/>
        </w:rPr>
        <w:t xml:space="preserve">ports </w:t>
      </w:r>
      <w:r w:rsidR="00B23C12">
        <w:rPr>
          <w:color w:val="000000"/>
        </w:rPr>
        <w:t>p</w:t>
      </w:r>
      <w:r>
        <w:rPr>
          <w:color w:val="000000"/>
        </w:rPr>
        <w:t xml:space="preserve">articipation. </w:t>
      </w:r>
    </w:p>
    <w:p w14:paraId="0B2DDCE3" w14:textId="20DC963F" w:rsidR="00C67D5F" w:rsidRDefault="00ED15DC">
      <w:pPr>
        <w:numPr>
          <w:ilvl w:val="1"/>
          <w:numId w:val="1"/>
        </w:numPr>
        <w:pBdr>
          <w:top w:val="nil"/>
          <w:left w:val="nil"/>
          <w:bottom w:val="nil"/>
          <w:right w:val="nil"/>
          <w:between w:val="nil"/>
        </w:pBdr>
        <w:contextualSpacing/>
      </w:pPr>
      <w:r>
        <w:rPr>
          <w:color w:val="000000"/>
        </w:rPr>
        <w:t xml:space="preserve">The leader will obtain and keep on file the </w:t>
      </w:r>
      <w:r w:rsidR="00B23C12">
        <w:rPr>
          <w:color w:val="000000"/>
        </w:rPr>
        <w:t>m</w:t>
      </w:r>
      <w:r>
        <w:rPr>
          <w:color w:val="000000"/>
        </w:rPr>
        <w:t>edical release and health statements of all members and volunteers. The leader and all assistants will familiarize themselves with any special medical needs or problems of the 4-H members. Discuss with parents any procedures that should be followed in the case of an incident.</w:t>
      </w:r>
    </w:p>
    <w:p w14:paraId="797FAF7A" w14:textId="263DAF3A" w:rsidR="00C67D5F" w:rsidRDefault="00ED15DC">
      <w:pPr>
        <w:numPr>
          <w:ilvl w:val="1"/>
          <w:numId w:val="1"/>
        </w:numPr>
        <w:pBdr>
          <w:top w:val="nil"/>
          <w:left w:val="nil"/>
          <w:bottom w:val="nil"/>
          <w:right w:val="nil"/>
          <w:between w:val="nil"/>
        </w:pBdr>
        <w:contextualSpacing/>
      </w:pPr>
      <w:r>
        <w:t xml:space="preserve">A </w:t>
      </w:r>
      <w:r w:rsidR="00B23C12">
        <w:rPr>
          <w:color w:val="000000"/>
        </w:rPr>
        <w:t>c</w:t>
      </w:r>
      <w:r>
        <w:rPr>
          <w:color w:val="000000"/>
        </w:rPr>
        <w:t xml:space="preserve">opy </w:t>
      </w:r>
      <w:r>
        <w:t>must</w:t>
      </w:r>
      <w:r>
        <w:rPr>
          <w:color w:val="000000"/>
        </w:rPr>
        <w:t xml:space="preserve"> be on hand at all Shooting Sports events, activities, and meetings by the certified project leader</w:t>
      </w:r>
      <w:ins w:id="156" w:author="Author">
        <w:r w:rsidR="0074684A">
          <w:rPr>
            <w:color w:val="000000"/>
          </w:rPr>
          <w:t>.</w:t>
        </w:r>
      </w:ins>
    </w:p>
    <w:p w14:paraId="327BD24F" w14:textId="77777777" w:rsidR="00C67D5F" w:rsidRDefault="00ED15DC">
      <w:pPr>
        <w:numPr>
          <w:ilvl w:val="0"/>
          <w:numId w:val="1"/>
        </w:numPr>
        <w:pBdr>
          <w:top w:val="nil"/>
          <w:left w:val="nil"/>
          <w:bottom w:val="nil"/>
          <w:right w:val="nil"/>
          <w:between w:val="nil"/>
        </w:pBdr>
        <w:contextualSpacing/>
      </w:pPr>
      <w:r>
        <w:rPr>
          <w:color w:val="000000"/>
        </w:rPr>
        <w:t>Accident Insurance</w:t>
      </w:r>
    </w:p>
    <w:p w14:paraId="533FE542" w14:textId="77777777" w:rsidR="00C67D5F" w:rsidRDefault="00ED15DC">
      <w:pPr>
        <w:numPr>
          <w:ilvl w:val="1"/>
          <w:numId w:val="1"/>
        </w:numPr>
        <w:pBdr>
          <w:top w:val="nil"/>
          <w:left w:val="nil"/>
          <w:bottom w:val="nil"/>
          <w:right w:val="nil"/>
          <w:between w:val="nil"/>
        </w:pBdr>
        <w:contextualSpacing/>
      </w:pPr>
      <w:r>
        <w:rPr>
          <w:color w:val="000000"/>
        </w:rPr>
        <w:t>Basic accident/injury insurance is provided through a statewide policy purchased by Iowa State University Extension and Outreach. The policy provides excess coverage</w:t>
      </w:r>
      <w:del w:id="157" w:author="Author">
        <w:r w:rsidDel="00D77789">
          <w:rPr>
            <w:color w:val="000000"/>
          </w:rPr>
          <w:delText>,</w:delText>
        </w:r>
      </w:del>
      <w:r>
        <w:rPr>
          <w:color w:val="000000"/>
        </w:rPr>
        <w:t xml:space="preserve"> or secondary</w:t>
      </w:r>
      <w:commentRangeStart w:id="158"/>
      <w:r>
        <w:rPr>
          <w:color w:val="000000"/>
        </w:rPr>
        <w:t xml:space="preserve"> </w:t>
      </w:r>
      <w:commentRangeEnd w:id="158"/>
      <w:r w:rsidR="00250CE6">
        <w:rPr>
          <w:rStyle w:val="CommentReference"/>
        </w:rPr>
        <w:commentReference w:id="158"/>
      </w:r>
      <w:r>
        <w:rPr>
          <w:color w:val="000000"/>
        </w:rPr>
        <w:t>to a person’s individual health insurance, subject to policy limits. All SESS members and approved volunteers are included in the insurance coverage. SESS volunteers should be familiar with the accident/injury incident and claim reporting procedures. Contact your County Extension Office or State SESS Coordinator for additional information.</w:t>
      </w:r>
    </w:p>
    <w:p w14:paraId="554AF688" w14:textId="00DA9030" w:rsidR="00C67D5F" w:rsidRDefault="00ED15DC">
      <w:pPr>
        <w:numPr>
          <w:ilvl w:val="1"/>
          <w:numId w:val="1"/>
        </w:numPr>
        <w:pBdr>
          <w:top w:val="nil"/>
          <w:left w:val="nil"/>
          <w:bottom w:val="nil"/>
          <w:right w:val="nil"/>
          <w:between w:val="nil"/>
        </w:pBdr>
        <w:contextualSpacing/>
      </w:pPr>
      <w:r>
        <w:rPr>
          <w:color w:val="000000"/>
        </w:rPr>
        <w:t xml:space="preserve">Facilities or sites where the club regularly practices may ask for a </w:t>
      </w:r>
      <w:ins w:id="159" w:author="Author">
        <w:r w:rsidR="0074684A">
          <w:rPr>
            <w:color w:val="000000"/>
          </w:rPr>
          <w:t>c</w:t>
        </w:r>
      </w:ins>
      <w:del w:id="160" w:author="Author">
        <w:r w:rsidDel="0074684A">
          <w:rPr>
            <w:color w:val="000000"/>
          </w:rPr>
          <w:delText>C</w:delText>
        </w:r>
      </w:del>
      <w:r>
        <w:rPr>
          <w:color w:val="000000"/>
        </w:rPr>
        <w:t xml:space="preserve">ertificate of or </w:t>
      </w:r>
      <w:ins w:id="161" w:author="Author">
        <w:r w:rsidR="0074684A">
          <w:rPr>
            <w:color w:val="000000"/>
          </w:rPr>
          <w:t>p</w:t>
        </w:r>
      </w:ins>
      <w:del w:id="162" w:author="Author">
        <w:r w:rsidDel="0074684A">
          <w:rPr>
            <w:color w:val="000000"/>
          </w:rPr>
          <w:delText>P</w:delText>
        </w:r>
      </w:del>
      <w:r>
        <w:rPr>
          <w:color w:val="000000"/>
        </w:rPr>
        <w:t xml:space="preserve">roof of </w:t>
      </w:r>
      <w:ins w:id="163" w:author="Author">
        <w:r w:rsidR="0074684A">
          <w:rPr>
            <w:color w:val="000000"/>
          </w:rPr>
          <w:t>i</w:t>
        </w:r>
      </w:ins>
      <w:del w:id="164" w:author="Author">
        <w:r w:rsidDel="0074684A">
          <w:rPr>
            <w:color w:val="000000"/>
          </w:rPr>
          <w:delText>I</w:delText>
        </w:r>
      </w:del>
      <w:r>
        <w:rPr>
          <w:color w:val="000000"/>
        </w:rPr>
        <w:t xml:space="preserve">nsurance.  This is issued by the insurance company through which your </w:t>
      </w:r>
      <w:ins w:id="165" w:author="Author">
        <w:r w:rsidR="00AA13FB">
          <w:rPr>
            <w:color w:val="000000"/>
          </w:rPr>
          <w:t>C</w:t>
        </w:r>
      </w:ins>
      <w:del w:id="166" w:author="Author">
        <w:r w:rsidDel="00AA13FB">
          <w:rPr>
            <w:color w:val="000000"/>
          </w:rPr>
          <w:delText>c</w:delText>
        </w:r>
      </w:del>
      <w:r>
        <w:rPr>
          <w:color w:val="000000"/>
        </w:rPr>
        <w:t xml:space="preserve">ounty </w:t>
      </w:r>
      <w:ins w:id="167" w:author="Author">
        <w:r w:rsidR="00AA13FB">
          <w:rPr>
            <w:color w:val="000000"/>
          </w:rPr>
          <w:t>E</w:t>
        </w:r>
      </w:ins>
      <w:del w:id="168" w:author="Author">
        <w:r w:rsidDel="00AA13FB">
          <w:rPr>
            <w:color w:val="000000"/>
          </w:rPr>
          <w:delText>e</w:delText>
        </w:r>
      </w:del>
      <w:r>
        <w:rPr>
          <w:color w:val="000000"/>
        </w:rPr>
        <w:t xml:space="preserve">xtension </w:t>
      </w:r>
      <w:ins w:id="169" w:author="Author">
        <w:r w:rsidR="00AA13FB">
          <w:rPr>
            <w:color w:val="000000"/>
          </w:rPr>
          <w:t>O</w:t>
        </w:r>
      </w:ins>
      <w:del w:id="170" w:author="Author">
        <w:r w:rsidDel="00AA13FB">
          <w:rPr>
            <w:color w:val="000000"/>
          </w:rPr>
          <w:delText>o</w:delText>
        </w:r>
      </w:del>
      <w:r>
        <w:rPr>
          <w:color w:val="000000"/>
        </w:rPr>
        <w:t xml:space="preserve">ffice is insured and merely provides proof to the facility that your club has liability insurance for this specified activity.  This certificate can be obtained by contacting your County Extension Office.  </w:t>
      </w:r>
    </w:p>
    <w:p w14:paraId="37E0AC47" w14:textId="77777777" w:rsidR="00C67D5F" w:rsidRDefault="00ED15DC">
      <w:pPr>
        <w:numPr>
          <w:ilvl w:val="0"/>
          <w:numId w:val="4"/>
        </w:numPr>
        <w:pBdr>
          <w:top w:val="nil"/>
          <w:left w:val="nil"/>
          <w:bottom w:val="nil"/>
          <w:right w:val="nil"/>
          <w:between w:val="nil"/>
        </w:pBdr>
        <w:contextualSpacing/>
      </w:pPr>
      <w:r>
        <w:rPr>
          <w:color w:val="000000"/>
        </w:rPr>
        <w:t>Equipment Insurance</w:t>
      </w:r>
    </w:p>
    <w:p w14:paraId="413DF6B6" w14:textId="25D867DC" w:rsidR="00151A73" w:rsidRDefault="00ED15DC" w:rsidP="00151A73">
      <w:pPr>
        <w:numPr>
          <w:ilvl w:val="1"/>
          <w:numId w:val="4"/>
        </w:numPr>
        <w:pBdr>
          <w:top w:val="nil"/>
          <w:left w:val="nil"/>
          <w:bottom w:val="nil"/>
          <w:right w:val="nil"/>
          <w:between w:val="nil"/>
        </w:pBdr>
        <w:contextualSpacing/>
      </w:pPr>
      <w:r>
        <w:rPr>
          <w:color w:val="000000"/>
        </w:rPr>
        <w:lastRenderedPageBreak/>
        <w:t xml:space="preserve">A yearly inventory </w:t>
      </w:r>
      <w:r w:rsidR="00907134">
        <w:rPr>
          <w:color w:val="000000"/>
        </w:rPr>
        <w:t>must</w:t>
      </w:r>
      <w:r>
        <w:rPr>
          <w:color w:val="000000"/>
        </w:rPr>
        <w:t xml:space="preserve"> be conducted and submitted to the County Extension Office (see appendix</w:t>
      </w:r>
      <w:ins w:id="171" w:author="Author">
        <w:r w:rsidR="0074684A">
          <w:rPr>
            <w:color w:val="000000"/>
          </w:rPr>
          <w:t xml:space="preserve"> — </w:t>
        </w:r>
      </w:ins>
      <w:del w:id="172" w:author="Author">
        <w:r w:rsidDel="0074684A">
          <w:rPr>
            <w:color w:val="000000"/>
          </w:rPr>
          <w:delText xml:space="preserve"> -</w:delText>
        </w:r>
      </w:del>
      <w:r>
        <w:rPr>
          <w:color w:val="000000"/>
        </w:rPr>
        <w:t xml:space="preserve">Equipment Inventory and Memorandum of Understanding). The County Extension District may choose to carry additional insurance. </w:t>
      </w:r>
    </w:p>
    <w:p w14:paraId="012E7292" w14:textId="77777777" w:rsidR="00C67D5F" w:rsidRPr="00151A73" w:rsidRDefault="00ED15DC" w:rsidP="00151A73">
      <w:pPr>
        <w:numPr>
          <w:ilvl w:val="1"/>
          <w:numId w:val="4"/>
        </w:numPr>
        <w:pBdr>
          <w:top w:val="nil"/>
          <w:left w:val="nil"/>
          <w:bottom w:val="nil"/>
          <w:right w:val="nil"/>
          <w:between w:val="nil"/>
        </w:pBdr>
        <w:contextualSpacing/>
      </w:pPr>
      <w:r w:rsidRPr="00151A73">
        <w:rPr>
          <w:color w:val="000000"/>
        </w:rPr>
        <w:t>Liability of trailers. Current liability insurance extends coverage to trailers that are parked.  However, if trailers are in tow, state law dictates that insurance falls to the individual driving the car towing the trailer</w:t>
      </w:r>
      <w:r w:rsidR="005736C8" w:rsidRPr="00151A73">
        <w:rPr>
          <w:color w:val="000000"/>
        </w:rPr>
        <w:t>.</w:t>
      </w:r>
      <w:r w:rsidRPr="00151A73">
        <w:rPr>
          <w:shd w:val="clear" w:color="auto" w:fill="6AA84F"/>
        </w:rPr>
        <w:t xml:space="preserve"> </w:t>
      </w:r>
    </w:p>
    <w:p w14:paraId="5F4F73DB" w14:textId="77777777" w:rsidR="00C67D5F" w:rsidRDefault="00ED15DC" w:rsidP="00156A70">
      <w:pPr>
        <w:pStyle w:val="Heading3"/>
      </w:pPr>
      <w:r w:rsidRPr="00646789">
        <w:t>Emergency Procedures</w:t>
      </w:r>
    </w:p>
    <w:p w14:paraId="061C862F" w14:textId="77777777" w:rsidR="00C67D5F" w:rsidRDefault="00ED15DC">
      <w:r>
        <w:t>An emergency plan of action should be written and followed for each training site and/or activity. This plan should consider:</w:t>
      </w:r>
    </w:p>
    <w:p w14:paraId="0F546296" w14:textId="6EB9A638" w:rsidR="00C67D5F" w:rsidRDefault="00ED15DC">
      <w:pPr>
        <w:numPr>
          <w:ilvl w:val="0"/>
          <w:numId w:val="6"/>
        </w:numPr>
        <w:pBdr>
          <w:top w:val="nil"/>
          <w:left w:val="nil"/>
          <w:bottom w:val="nil"/>
          <w:right w:val="nil"/>
          <w:between w:val="nil"/>
        </w:pBdr>
        <w:contextualSpacing/>
      </w:pPr>
      <w:r>
        <w:rPr>
          <w:color w:val="000000"/>
        </w:rPr>
        <w:t>Potential risks analyzed, and procedures planned</w:t>
      </w:r>
      <w:ins w:id="173" w:author="Author">
        <w:r w:rsidR="00655C96">
          <w:rPr>
            <w:color w:val="000000"/>
          </w:rPr>
          <w:t>.</w:t>
        </w:r>
      </w:ins>
    </w:p>
    <w:p w14:paraId="3356E019" w14:textId="632AA1FC" w:rsidR="00C67D5F" w:rsidRDefault="00ED15DC">
      <w:pPr>
        <w:numPr>
          <w:ilvl w:val="0"/>
          <w:numId w:val="6"/>
        </w:numPr>
        <w:pBdr>
          <w:top w:val="nil"/>
          <w:left w:val="nil"/>
          <w:bottom w:val="nil"/>
          <w:right w:val="nil"/>
          <w:between w:val="nil"/>
        </w:pBdr>
        <w:contextualSpacing/>
      </w:pPr>
      <w:r>
        <w:rPr>
          <w:color w:val="000000"/>
        </w:rPr>
        <w:t xml:space="preserve">Minor incidents/first aid </w:t>
      </w:r>
      <w:ins w:id="174" w:author="Author">
        <w:r w:rsidR="007826E0">
          <w:t>—</w:t>
        </w:r>
      </w:ins>
      <w:del w:id="175" w:author="Author">
        <w:r w:rsidDel="007826E0">
          <w:rPr>
            <w:color w:val="000000"/>
          </w:rPr>
          <w:delText>–</w:delText>
        </w:r>
      </w:del>
      <w:r>
        <w:rPr>
          <w:color w:val="000000"/>
        </w:rPr>
        <w:t xml:space="preserve"> who treats, determines procedures</w:t>
      </w:r>
      <w:ins w:id="176" w:author="Author">
        <w:r w:rsidR="003C3D8D">
          <w:rPr>
            <w:color w:val="000000"/>
          </w:rPr>
          <w:t xml:space="preserve"> (</w:t>
        </w:r>
      </w:ins>
      <w:del w:id="177" w:author="Author">
        <w:r w:rsidDel="007826E0">
          <w:rPr>
            <w:color w:val="000000"/>
          </w:rPr>
          <w:delText>,</w:delText>
        </w:r>
        <w:r w:rsidDel="003C3D8D">
          <w:rPr>
            <w:color w:val="000000"/>
          </w:rPr>
          <w:delText xml:space="preserve"> </w:delText>
        </w:r>
      </w:del>
      <w:ins w:id="178" w:author="Author">
        <w:r w:rsidR="003C3D8D">
          <w:rPr>
            <w:color w:val="000000"/>
          </w:rPr>
          <w:t>e</w:t>
        </w:r>
      </w:ins>
      <w:del w:id="179" w:author="Author">
        <w:r w:rsidDel="003C3D8D">
          <w:rPr>
            <w:color w:val="000000"/>
          </w:rPr>
          <w:delText>i</w:delText>
        </w:r>
      </w:del>
      <w:r>
        <w:rPr>
          <w:color w:val="000000"/>
        </w:rPr>
        <w:t>.</w:t>
      </w:r>
      <w:ins w:id="180" w:author="Author">
        <w:r w:rsidR="003C3D8D">
          <w:rPr>
            <w:color w:val="000000"/>
          </w:rPr>
          <w:t>g</w:t>
        </w:r>
      </w:ins>
      <w:del w:id="181" w:author="Author">
        <w:r w:rsidDel="003C3D8D">
          <w:rPr>
            <w:color w:val="000000"/>
          </w:rPr>
          <w:delText>e</w:delText>
        </w:r>
      </w:del>
      <w:r>
        <w:rPr>
          <w:color w:val="000000"/>
        </w:rPr>
        <w:t>.</w:t>
      </w:r>
      <w:ins w:id="182" w:author="Author">
        <w:r w:rsidR="003C3D8D">
          <w:rPr>
            <w:color w:val="000000"/>
          </w:rPr>
          <w:t>,</w:t>
        </w:r>
      </w:ins>
      <w:r>
        <w:rPr>
          <w:color w:val="000000"/>
        </w:rPr>
        <w:t xml:space="preserve"> first aid kit</w:t>
      </w:r>
      <w:ins w:id="183" w:author="Author">
        <w:r w:rsidR="003C3D8D">
          <w:rPr>
            <w:color w:val="000000"/>
          </w:rPr>
          <w:t>)</w:t>
        </w:r>
        <w:r w:rsidR="00655C96">
          <w:rPr>
            <w:color w:val="000000"/>
          </w:rPr>
          <w:t>.</w:t>
        </w:r>
      </w:ins>
    </w:p>
    <w:p w14:paraId="26DFDD20" w14:textId="75953342" w:rsidR="00C67D5F" w:rsidRDefault="00ED15DC">
      <w:pPr>
        <w:numPr>
          <w:ilvl w:val="0"/>
          <w:numId w:val="6"/>
        </w:numPr>
        <w:pBdr>
          <w:top w:val="nil"/>
          <w:left w:val="nil"/>
          <w:bottom w:val="nil"/>
          <w:right w:val="nil"/>
          <w:between w:val="nil"/>
        </w:pBdr>
        <w:contextualSpacing/>
      </w:pPr>
      <w:r>
        <w:rPr>
          <w:color w:val="000000"/>
        </w:rPr>
        <w:t>Access to emergency medical treatment (telephone on site, phone numbers to call, transportation, etc.)</w:t>
      </w:r>
      <w:ins w:id="184" w:author="Author">
        <w:r w:rsidR="00655C96">
          <w:rPr>
            <w:color w:val="000000"/>
          </w:rPr>
          <w:t>.</w:t>
        </w:r>
        <w:r w:rsidR="007826E0" w:rsidRPr="007826E0">
          <w:t xml:space="preserve"> </w:t>
        </w:r>
      </w:ins>
    </w:p>
    <w:p w14:paraId="7532D762" w14:textId="77DC6EB3" w:rsidR="00C67D5F" w:rsidRDefault="00ED15DC">
      <w:pPr>
        <w:numPr>
          <w:ilvl w:val="0"/>
          <w:numId w:val="6"/>
        </w:numPr>
        <w:pBdr>
          <w:top w:val="nil"/>
          <w:left w:val="nil"/>
          <w:bottom w:val="nil"/>
          <w:right w:val="nil"/>
          <w:between w:val="nil"/>
        </w:pBdr>
        <w:contextualSpacing/>
      </w:pPr>
      <w:r>
        <w:rPr>
          <w:color w:val="000000"/>
        </w:rPr>
        <w:t xml:space="preserve">Two-deep leadership (at least </w:t>
      </w:r>
      <w:ins w:id="185" w:author="Author">
        <w:r w:rsidR="00655C96">
          <w:rPr>
            <w:color w:val="000000"/>
          </w:rPr>
          <w:t>two</w:t>
        </w:r>
      </w:ins>
      <w:del w:id="186" w:author="Author">
        <w:r w:rsidDel="00655C96">
          <w:rPr>
            <w:color w:val="000000"/>
          </w:rPr>
          <w:delText>2</w:delText>
        </w:r>
      </w:del>
      <w:r>
        <w:rPr>
          <w:color w:val="000000"/>
        </w:rPr>
        <w:t xml:space="preserve"> adults on hand) who both know the plan and procedures in an emergency</w:t>
      </w:r>
      <w:ins w:id="187" w:author="Author">
        <w:r w:rsidR="00655C96">
          <w:rPr>
            <w:color w:val="000000"/>
          </w:rPr>
          <w:t>.</w:t>
        </w:r>
      </w:ins>
    </w:p>
    <w:p w14:paraId="3A7DC4BC" w14:textId="3E5ACC14" w:rsidR="00C67D5F" w:rsidRDefault="00ED15DC">
      <w:pPr>
        <w:numPr>
          <w:ilvl w:val="0"/>
          <w:numId w:val="6"/>
        </w:numPr>
        <w:pBdr>
          <w:top w:val="nil"/>
          <w:left w:val="nil"/>
          <w:bottom w:val="nil"/>
          <w:right w:val="nil"/>
          <w:between w:val="nil"/>
        </w:pBdr>
        <w:contextualSpacing/>
      </w:pPr>
      <w:r>
        <w:rPr>
          <w:color w:val="000000"/>
        </w:rPr>
        <w:t>Natural</w:t>
      </w:r>
      <w:ins w:id="188" w:author="Author">
        <w:r w:rsidR="000D561F">
          <w:rPr>
            <w:color w:val="000000"/>
          </w:rPr>
          <w:t>-</w:t>
        </w:r>
      </w:ins>
      <w:del w:id="189" w:author="Author">
        <w:r w:rsidDel="000D561F">
          <w:rPr>
            <w:color w:val="000000"/>
          </w:rPr>
          <w:delText xml:space="preserve"> </w:delText>
        </w:r>
      </w:del>
      <w:r>
        <w:rPr>
          <w:color w:val="000000"/>
        </w:rPr>
        <w:t>disaster or catastrophe procedure (fire, tornado, lightning, etc.)</w:t>
      </w:r>
      <w:ins w:id="190" w:author="Author">
        <w:r w:rsidR="00655C96">
          <w:rPr>
            <w:color w:val="000000"/>
          </w:rPr>
          <w:t>.</w:t>
        </w:r>
      </w:ins>
    </w:p>
    <w:p w14:paraId="05F13D23" w14:textId="68B291E3" w:rsidR="00C67D5F" w:rsidRDefault="00ED15DC">
      <w:pPr>
        <w:numPr>
          <w:ilvl w:val="0"/>
          <w:numId w:val="6"/>
        </w:numPr>
        <w:pBdr>
          <w:top w:val="nil"/>
          <w:left w:val="nil"/>
          <w:bottom w:val="nil"/>
          <w:right w:val="nil"/>
          <w:between w:val="nil"/>
        </w:pBdr>
        <w:contextualSpacing/>
        <w:rPr>
          <w:color w:val="000000"/>
        </w:rPr>
      </w:pPr>
      <w:r>
        <w:rPr>
          <w:color w:val="000000"/>
        </w:rPr>
        <w:t>A completed “</w:t>
      </w:r>
      <w:r w:rsidRPr="005736C8">
        <w:rPr>
          <w:color w:val="000000"/>
        </w:rPr>
        <w:t xml:space="preserve">Site Safety Information Sheet” should be completed for each site </w:t>
      </w:r>
      <w:del w:id="191" w:author="Author">
        <w:r w:rsidRPr="005736C8" w:rsidDel="004C692D">
          <w:rPr>
            <w:color w:val="000000"/>
          </w:rPr>
          <w:delText xml:space="preserve">– </w:delText>
        </w:r>
      </w:del>
      <w:ins w:id="192" w:author="Author">
        <w:r w:rsidR="004C692D">
          <w:rPr>
            <w:color w:val="000000"/>
          </w:rPr>
          <w:t>(</w:t>
        </w:r>
      </w:ins>
      <w:r w:rsidRPr="005736C8">
        <w:rPr>
          <w:color w:val="000000"/>
        </w:rPr>
        <w:t>see appendix</w:t>
      </w:r>
      <w:ins w:id="193" w:author="Author">
        <w:r w:rsidR="004C692D">
          <w:rPr>
            <w:color w:val="000000"/>
          </w:rPr>
          <w:t>).</w:t>
        </w:r>
      </w:ins>
      <w:r w:rsidRPr="005736C8">
        <w:rPr>
          <w:color w:val="000000"/>
        </w:rPr>
        <w:t xml:space="preserve"> </w:t>
      </w:r>
    </w:p>
    <w:p w14:paraId="624494FB" w14:textId="77777777" w:rsidR="00C67D5F" w:rsidRDefault="00ED15DC" w:rsidP="00156A70">
      <w:pPr>
        <w:pStyle w:val="Heading3"/>
      </w:pPr>
      <w:r>
        <w:t>Incident Report</w:t>
      </w:r>
    </w:p>
    <w:p w14:paraId="7C143E64" w14:textId="250DE629" w:rsidR="00C67D5F" w:rsidRDefault="00ED15DC">
      <w:r>
        <w:t>The 4-H Event/Activity Incident Report should be completed for any incident. Incidents include</w:t>
      </w:r>
      <w:del w:id="194" w:author="Author">
        <w:r w:rsidDel="00F36E14">
          <w:delText>,</w:delText>
        </w:r>
      </w:del>
      <w:r>
        <w:t xml:space="preserve"> but are not limited to</w:t>
      </w:r>
      <w:del w:id="195" w:author="Author">
        <w:r w:rsidDel="00F36E14">
          <w:delText>,</w:delText>
        </w:r>
      </w:del>
      <w:r>
        <w:t xml:space="preserve"> illness, injury, lost/stolen valuables, accidents, property damage, safety, behavioral or other rule violations. Other issues of concern may merit an Incident Report. All incidents should be reported to the County SESS Coordinator, the County Extension Office</w:t>
      </w:r>
      <w:ins w:id="196" w:author="Author">
        <w:r w:rsidR="00171990">
          <w:t>,</w:t>
        </w:r>
      </w:ins>
      <w:r>
        <w:t xml:space="preserve"> and the Extension Youth Program Specialist immediately. Incidents involving accidents/injur</w:t>
      </w:r>
      <w:ins w:id="197" w:author="Author">
        <w:r w:rsidR="00171990">
          <w:t>ies</w:t>
        </w:r>
      </w:ins>
      <w:del w:id="198" w:author="Author">
        <w:r w:rsidDel="00171990">
          <w:delText>y</w:delText>
        </w:r>
      </w:del>
      <w:r>
        <w:t xml:space="preserve"> also require an insurance claim form. See procedures under “Accident Insurance</w:t>
      </w:r>
      <w:ins w:id="199" w:author="Author">
        <w:r w:rsidR="00171990">
          <w:t>.</w:t>
        </w:r>
      </w:ins>
      <w:r>
        <w:t>”</w:t>
      </w:r>
      <w:del w:id="200" w:author="Author">
        <w:r w:rsidDel="00171990">
          <w:delText>.</w:delText>
        </w:r>
      </w:del>
      <w:r>
        <w:t xml:space="preserve"> The written report should be kept on file at the County Extension Office. Extension staff should take appropriate action and advise the State 4-H Office of the incident</w:t>
      </w:r>
      <w:r w:rsidRPr="005736C8">
        <w:t>. See 4-H Form 3039D “Iowa 4-H Program Incident/Injury Form” appendix</w:t>
      </w:r>
      <w:r w:rsidR="005736C8">
        <w:t>.</w:t>
      </w:r>
    </w:p>
    <w:p w14:paraId="1BAE027F" w14:textId="77777777" w:rsidR="00C67D5F" w:rsidRDefault="00ED15DC" w:rsidP="00FB78B4">
      <w:pPr>
        <w:pStyle w:val="Heading2"/>
      </w:pPr>
      <w:r>
        <w:t>Equipment and Resources</w:t>
      </w:r>
    </w:p>
    <w:p w14:paraId="5C5BBBA5" w14:textId="77777777" w:rsidR="00C67D5F" w:rsidRDefault="00ED15DC" w:rsidP="00FB78B4">
      <w:pPr>
        <w:pStyle w:val="Heading3"/>
      </w:pPr>
      <w:r>
        <w:t xml:space="preserve">Policies for Managing 4-H Resources </w:t>
      </w:r>
    </w:p>
    <w:p w14:paraId="463A99DC" w14:textId="00B376AF" w:rsidR="00C67D5F" w:rsidRDefault="00ED15DC">
      <w:pPr>
        <w:numPr>
          <w:ilvl w:val="0"/>
          <w:numId w:val="27"/>
        </w:numPr>
        <w:pBdr>
          <w:top w:val="nil"/>
          <w:left w:val="nil"/>
          <w:bottom w:val="nil"/>
          <w:right w:val="nil"/>
          <w:between w:val="nil"/>
        </w:pBdr>
        <w:contextualSpacing/>
        <w:rPr>
          <w:color w:val="000000"/>
        </w:rPr>
      </w:pPr>
      <w:r>
        <w:rPr>
          <w:color w:val="000000"/>
        </w:rPr>
        <w:t xml:space="preserve">All information on 4-H </w:t>
      </w:r>
      <w:r w:rsidR="00B23C12">
        <w:rPr>
          <w:color w:val="000000"/>
        </w:rPr>
        <w:t>c</w:t>
      </w:r>
      <w:r>
        <w:rPr>
          <w:color w:val="000000"/>
        </w:rPr>
        <w:t xml:space="preserve">lub </w:t>
      </w:r>
      <w:r w:rsidR="00B23C12">
        <w:rPr>
          <w:color w:val="000000"/>
        </w:rPr>
        <w:t>f</w:t>
      </w:r>
      <w:r>
        <w:rPr>
          <w:color w:val="000000"/>
        </w:rPr>
        <w:t xml:space="preserve">inances can be found at </w:t>
      </w:r>
      <w:hyperlink r:id="rId12">
        <w:r>
          <w:rPr>
            <w:color w:val="0563C1"/>
            <w:u w:val="single"/>
          </w:rPr>
          <w:t>https://www.extension.iastate.edu/countyservices/4-h-club-financial-management</w:t>
        </w:r>
      </w:hyperlink>
      <w:r>
        <w:rPr>
          <w:color w:val="000000"/>
        </w:rPr>
        <w:t xml:space="preserve"> </w:t>
      </w:r>
    </w:p>
    <w:p w14:paraId="512D5C7F" w14:textId="77777777" w:rsidR="00C67D5F" w:rsidRDefault="00ED15DC">
      <w:pPr>
        <w:numPr>
          <w:ilvl w:val="0"/>
          <w:numId w:val="27"/>
        </w:numPr>
        <w:pBdr>
          <w:top w:val="nil"/>
          <w:left w:val="nil"/>
          <w:bottom w:val="nil"/>
          <w:right w:val="nil"/>
          <w:between w:val="nil"/>
        </w:pBdr>
        <w:contextualSpacing/>
        <w:rPr>
          <w:b/>
          <w:color w:val="000000"/>
        </w:rPr>
      </w:pPr>
      <w:r>
        <w:rPr>
          <w:color w:val="000000"/>
        </w:rPr>
        <w:t>All fundraisers must be approved in advance by the County Extension Council or    designee.</w:t>
      </w:r>
    </w:p>
    <w:p w14:paraId="54424A3A" w14:textId="77777777" w:rsidR="00C67D5F" w:rsidRDefault="00ED15DC">
      <w:pPr>
        <w:numPr>
          <w:ilvl w:val="0"/>
          <w:numId w:val="26"/>
        </w:numPr>
        <w:pBdr>
          <w:top w:val="nil"/>
          <w:left w:val="nil"/>
          <w:bottom w:val="nil"/>
          <w:right w:val="nil"/>
          <w:between w:val="nil"/>
        </w:pBdr>
        <w:contextualSpacing/>
        <w:rPr>
          <w:b/>
          <w:color w:val="000000"/>
        </w:rPr>
      </w:pPr>
      <w:r>
        <w:rPr>
          <w:color w:val="000000"/>
        </w:rPr>
        <w:t>Equipment and supplies donated in the name of 4-H are to be used only for 4-H purposes and do not become the possession of the individual.</w:t>
      </w:r>
    </w:p>
    <w:p w14:paraId="0E2687F6" w14:textId="7331EA98" w:rsidR="00C67D5F" w:rsidRDefault="00ED15DC">
      <w:pPr>
        <w:numPr>
          <w:ilvl w:val="0"/>
          <w:numId w:val="26"/>
        </w:numPr>
        <w:pBdr>
          <w:top w:val="nil"/>
          <w:left w:val="nil"/>
          <w:bottom w:val="nil"/>
          <w:right w:val="nil"/>
          <w:between w:val="nil"/>
        </w:pBdr>
        <w:contextualSpacing/>
        <w:rPr>
          <w:b/>
          <w:color w:val="000000"/>
        </w:rPr>
      </w:pPr>
      <w:r>
        <w:rPr>
          <w:color w:val="000000"/>
        </w:rPr>
        <w:t xml:space="preserve">Should a 4-H club disband or cease to function, any funds, donated equipment and supplies become the property of the County Extension Council.  It is inappropriate and illegal to transfer funds or equipment to individual members or leaders. </w:t>
      </w:r>
    </w:p>
    <w:p w14:paraId="773AA9A0" w14:textId="77777777" w:rsidR="00C67D5F" w:rsidRDefault="00C67D5F"/>
    <w:p w14:paraId="208A6759" w14:textId="77777777" w:rsidR="00C67D5F" w:rsidRDefault="00ED15DC" w:rsidP="00FB78B4">
      <w:pPr>
        <w:pStyle w:val="Heading3"/>
      </w:pPr>
      <w:r>
        <w:lastRenderedPageBreak/>
        <w:t>Inventory</w:t>
      </w:r>
    </w:p>
    <w:p w14:paraId="78AB7D7F" w14:textId="77777777" w:rsidR="00C67D5F" w:rsidRDefault="00C67D5F"/>
    <w:p w14:paraId="65FA6BDE" w14:textId="5C7B33B9" w:rsidR="00C67D5F" w:rsidRDefault="00ED15DC">
      <w:pPr>
        <w:numPr>
          <w:ilvl w:val="0"/>
          <w:numId w:val="11"/>
        </w:numPr>
        <w:pBdr>
          <w:top w:val="nil"/>
          <w:left w:val="nil"/>
          <w:bottom w:val="nil"/>
          <w:right w:val="nil"/>
          <w:between w:val="nil"/>
        </w:pBdr>
        <w:contextualSpacing/>
        <w:rPr>
          <w:color w:val="000000"/>
        </w:rPr>
      </w:pPr>
      <w:r>
        <w:t xml:space="preserve">A memorandum of understanding </w:t>
      </w:r>
      <w:r w:rsidR="00907134">
        <w:t>will</w:t>
      </w:r>
      <w:r>
        <w:t xml:space="preserve"> be maintained between the County Extension Office and the County SESS </w:t>
      </w:r>
      <w:commentRangeStart w:id="201"/>
      <w:r>
        <w:t>club</w:t>
      </w:r>
      <w:commentRangeEnd w:id="201"/>
      <w:r w:rsidR="0065795E">
        <w:rPr>
          <w:rStyle w:val="CommentReference"/>
        </w:rPr>
        <w:commentReference w:id="201"/>
      </w:r>
      <w:ins w:id="202" w:author="Author">
        <w:r w:rsidR="0065795E">
          <w:t>,</w:t>
        </w:r>
      </w:ins>
      <w:r>
        <w:t xml:space="preserve"> </w:t>
      </w:r>
      <w:r w:rsidR="00C575C2">
        <w:t>regarding</w:t>
      </w:r>
      <w:r>
        <w:t xml:space="preserve"> equipment and inventory. </w:t>
      </w:r>
    </w:p>
    <w:p w14:paraId="530911DE" w14:textId="77777777" w:rsidR="00C67D5F" w:rsidRDefault="00ED15DC">
      <w:pPr>
        <w:numPr>
          <w:ilvl w:val="0"/>
          <w:numId w:val="11"/>
        </w:numPr>
        <w:pBdr>
          <w:top w:val="nil"/>
          <w:left w:val="nil"/>
          <w:bottom w:val="nil"/>
          <w:right w:val="nil"/>
          <w:between w:val="nil"/>
        </w:pBdr>
        <w:contextualSpacing/>
        <w:rPr>
          <w:color w:val="000000"/>
        </w:rPr>
      </w:pPr>
      <w:r>
        <w:t xml:space="preserve">A yearly inventory </w:t>
      </w:r>
      <w:r w:rsidR="00907134">
        <w:t>will</w:t>
      </w:r>
      <w:r>
        <w:t xml:space="preserve"> be conducted and submitted to the County Extension Office</w:t>
      </w:r>
      <w:r w:rsidR="005736C8">
        <w:t>.</w:t>
      </w:r>
    </w:p>
    <w:p w14:paraId="1DFF52E8" w14:textId="4D94D5FC" w:rsidR="00C67D5F" w:rsidRDefault="00ED15DC">
      <w:pPr>
        <w:numPr>
          <w:ilvl w:val="1"/>
          <w:numId w:val="7"/>
        </w:numPr>
        <w:pBdr>
          <w:top w:val="nil"/>
          <w:left w:val="nil"/>
          <w:bottom w:val="nil"/>
          <w:right w:val="nil"/>
          <w:between w:val="nil"/>
        </w:pBdr>
        <w:contextualSpacing/>
        <w:rPr>
          <w:b/>
          <w:color w:val="000000"/>
        </w:rPr>
      </w:pPr>
      <w:r>
        <w:t xml:space="preserve">The inventory </w:t>
      </w:r>
      <w:r w:rsidR="00907134">
        <w:t>must</w:t>
      </w:r>
      <w:r>
        <w:t xml:space="preserve"> be as detailed as possible</w:t>
      </w:r>
      <w:ins w:id="203" w:author="Author">
        <w:r w:rsidR="0065795E">
          <w:t xml:space="preserve"> (</w:t>
        </w:r>
      </w:ins>
      <w:del w:id="204" w:author="Author">
        <w:r w:rsidDel="0065795E">
          <w:delText xml:space="preserve">: </w:delText>
        </w:r>
      </w:del>
      <w:r>
        <w:t>donor, date of donation, brand name, model name/number, and serial/identification number if available</w:t>
      </w:r>
      <w:ins w:id="205" w:author="Author">
        <w:r w:rsidR="0065795E">
          <w:t>)</w:t>
        </w:r>
      </w:ins>
      <w:del w:id="206" w:author="Author">
        <w:r w:rsidDel="0065795E">
          <w:rPr>
            <w:b/>
          </w:rPr>
          <w:delText>.</w:delText>
        </w:r>
      </w:del>
    </w:p>
    <w:p w14:paraId="671C5F47" w14:textId="33F7A403" w:rsidR="00C67D5F" w:rsidRDefault="00ED15DC" w:rsidP="005736C8">
      <w:pPr>
        <w:pBdr>
          <w:top w:val="nil"/>
          <w:left w:val="nil"/>
          <w:bottom w:val="nil"/>
          <w:right w:val="nil"/>
          <w:between w:val="nil"/>
        </w:pBdr>
        <w:ind w:left="1530" w:hanging="360"/>
        <w:rPr>
          <w:color w:val="000000"/>
        </w:rPr>
      </w:pPr>
      <w:r>
        <w:rPr>
          <w:b/>
        </w:rPr>
        <w:t xml:space="preserve">    </w:t>
      </w:r>
      <w:r>
        <w:rPr>
          <w:color w:val="000000"/>
        </w:rPr>
        <w:t xml:space="preserve">(see appendix </w:t>
      </w:r>
      <w:ins w:id="207" w:author="Author">
        <w:r w:rsidR="0065795E">
          <w:t>—</w:t>
        </w:r>
        <w:r w:rsidR="0065795E">
          <w:t xml:space="preserve"> </w:t>
        </w:r>
      </w:ins>
      <w:del w:id="208" w:author="Author">
        <w:r w:rsidDel="0065795E">
          <w:rPr>
            <w:color w:val="000000"/>
          </w:rPr>
          <w:delText>-</w:delText>
        </w:r>
      </w:del>
      <w:r>
        <w:rPr>
          <w:color w:val="000000"/>
        </w:rPr>
        <w:t>Equipment Inventory and Memorandum of Understanding).</w:t>
      </w:r>
    </w:p>
    <w:p w14:paraId="46800E32" w14:textId="77777777" w:rsidR="00C67D5F" w:rsidRDefault="00ED15DC">
      <w:pPr>
        <w:numPr>
          <w:ilvl w:val="0"/>
          <w:numId w:val="7"/>
        </w:numPr>
        <w:pBdr>
          <w:top w:val="nil"/>
          <w:left w:val="nil"/>
          <w:bottom w:val="nil"/>
          <w:right w:val="nil"/>
          <w:between w:val="nil"/>
        </w:pBdr>
        <w:contextualSpacing/>
      </w:pPr>
      <w:r>
        <w:rPr>
          <w:color w:val="000000"/>
        </w:rPr>
        <w:t xml:space="preserve">Only approved, current instructors may sign out program equipment from inventory. </w:t>
      </w:r>
    </w:p>
    <w:p w14:paraId="4B738447" w14:textId="77777777" w:rsidR="00C67D5F" w:rsidRDefault="00ED15DC" w:rsidP="00FB78B4">
      <w:pPr>
        <w:pStyle w:val="Heading3"/>
      </w:pPr>
      <w:r>
        <w:t xml:space="preserve">Firearm Storage and Transportation </w:t>
      </w:r>
    </w:p>
    <w:p w14:paraId="29A68377" w14:textId="77777777" w:rsidR="00C67D5F" w:rsidRDefault="00ED15DC">
      <w:pPr>
        <w:pBdr>
          <w:top w:val="nil"/>
          <w:left w:val="nil"/>
          <w:bottom w:val="nil"/>
          <w:right w:val="nil"/>
          <w:between w:val="nil"/>
        </w:pBdr>
        <w:rPr>
          <w:color w:val="000000"/>
        </w:rPr>
      </w:pPr>
      <w:r>
        <w:rPr>
          <w:color w:val="000000"/>
        </w:rPr>
        <w:t xml:space="preserve">The National 4-H Shooting Sports Committee suggests the following standards for adoption by state programs in the storage and transportation of firearms and ammunition. </w:t>
      </w:r>
    </w:p>
    <w:p w14:paraId="62BCD10C" w14:textId="77777777" w:rsidR="00C67D5F" w:rsidRPr="00FB78B4" w:rsidRDefault="00ED15DC" w:rsidP="00FB78B4">
      <w:pPr>
        <w:pStyle w:val="Heading4"/>
      </w:pPr>
      <w:r w:rsidRPr="00FB78B4">
        <w:t xml:space="preserve">General Storage Principles </w:t>
      </w:r>
    </w:p>
    <w:p w14:paraId="00AC941A" w14:textId="370078AC" w:rsidR="00C67D5F" w:rsidRDefault="00ED15DC">
      <w:pPr>
        <w:numPr>
          <w:ilvl w:val="0"/>
          <w:numId w:val="16"/>
        </w:numPr>
        <w:pBdr>
          <w:top w:val="nil"/>
          <w:left w:val="nil"/>
          <w:bottom w:val="nil"/>
          <w:right w:val="nil"/>
          <w:between w:val="nil"/>
        </w:pBdr>
        <w:rPr>
          <w:color w:val="000000"/>
        </w:rPr>
      </w:pPr>
      <w:r>
        <w:rPr>
          <w:color w:val="000000"/>
        </w:rPr>
        <w:t>All storage areas should require multiple keys or combinations for access on at least two levels</w:t>
      </w:r>
      <w:del w:id="209" w:author="Author">
        <w:r w:rsidDel="00D6701D">
          <w:rPr>
            <w:color w:val="000000"/>
          </w:rPr>
          <w:delText>,</w:delText>
        </w:r>
      </w:del>
      <w:r>
        <w:rPr>
          <w:color w:val="000000"/>
        </w:rPr>
        <w:t xml:space="preserve"> </w:t>
      </w:r>
      <w:ins w:id="210" w:author="Author">
        <w:r w:rsidR="0032177E">
          <w:rPr>
            <w:color w:val="000000"/>
          </w:rPr>
          <w:t>(</w:t>
        </w:r>
      </w:ins>
      <w:r>
        <w:rPr>
          <w:color w:val="000000"/>
        </w:rPr>
        <w:t>i.e.</w:t>
      </w:r>
      <w:ins w:id="211" w:author="Author">
        <w:r w:rsidR="00D6701D">
          <w:rPr>
            <w:color w:val="000000"/>
          </w:rPr>
          <w:t>,</w:t>
        </w:r>
      </w:ins>
      <w:r>
        <w:rPr>
          <w:color w:val="000000"/>
        </w:rPr>
        <w:t xml:space="preserve"> locked storage inside locked locations</w:t>
      </w:r>
      <w:ins w:id="212" w:author="Author">
        <w:r w:rsidR="0032177E">
          <w:rPr>
            <w:color w:val="000000"/>
          </w:rPr>
          <w:t>)</w:t>
        </w:r>
      </w:ins>
      <w:r>
        <w:rPr>
          <w:color w:val="000000"/>
        </w:rPr>
        <w:t xml:space="preserve">. </w:t>
      </w:r>
    </w:p>
    <w:p w14:paraId="77BA5BA5" w14:textId="77777777" w:rsidR="00C67D5F" w:rsidRDefault="00ED15DC">
      <w:pPr>
        <w:numPr>
          <w:ilvl w:val="0"/>
          <w:numId w:val="16"/>
        </w:numPr>
        <w:pBdr>
          <w:top w:val="nil"/>
          <w:left w:val="nil"/>
          <w:bottom w:val="nil"/>
          <w:right w:val="nil"/>
          <w:between w:val="nil"/>
        </w:pBdr>
        <w:rPr>
          <w:color w:val="000000"/>
        </w:rPr>
      </w:pPr>
      <w:r>
        <w:rPr>
          <w:color w:val="000000"/>
        </w:rPr>
        <w:t xml:space="preserve">Control of all keys and combinations must rest with those responsible for the equipment being stored and restricted to those individuals authorized to access the equipment. </w:t>
      </w:r>
    </w:p>
    <w:p w14:paraId="435ABD9B" w14:textId="1D43202F" w:rsidR="00C67D5F" w:rsidRDefault="00ED15DC">
      <w:pPr>
        <w:numPr>
          <w:ilvl w:val="0"/>
          <w:numId w:val="16"/>
        </w:numPr>
        <w:pBdr>
          <w:top w:val="nil"/>
          <w:left w:val="nil"/>
          <w:bottom w:val="nil"/>
          <w:right w:val="nil"/>
          <w:between w:val="nil"/>
        </w:pBdr>
        <w:rPr>
          <w:color w:val="000000"/>
        </w:rPr>
      </w:pPr>
      <w:r>
        <w:rPr>
          <w:color w:val="000000"/>
        </w:rPr>
        <w:t xml:space="preserve">Authority for access rests with the appropriate level within the Extension System </w:t>
      </w:r>
      <w:ins w:id="213" w:author="Author">
        <w:r w:rsidR="001F08E5">
          <w:t>—</w:t>
        </w:r>
      </w:ins>
      <w:del w:id="214" w:author="Author">
        <w:r w:rsidDel="001F08E5">
          <w:rPr>
            <w:color w:val="000000"/>
          </w:rPr>
          <w:delText>–</w:delText>
        </w:r>
      </w:del>
      <w:r>
        <w:rPr>
          <w:color w:val="000000"/>
        </w:rPr>
        <w:t xml:space="preserve"> state, regional, district, county</w:t>
      </w:r>
      <w:ins w:id="215" w:author="Author">
        <w:r w:rsidR="001F08E5">
          <w:rPr>
            <w:color w:val="000000"/>
          </w:rPr>
          <w:t>,</w:t>
        </w:r>
      </w:ins>
      <w:r>
        <w:rPr>
          <w:color w:val="000000"/>
        </w:rPr>
        <w:t xml:space="preserve"> or local </w:t>
      </w:r>
      <w:ins w:id="216" w:author="Author">
        <w:r w:rsidR="00246673">
          <w:t>—</w:t>
        </w:r>
      </w:ins>
      <w:del w:id="217" w:author="Author">
        <w:r w:rsidDel="00246673">
          <w:rPr>
            <w:color w:val="000000"/>
          </w:rPr>
          <w:delText>–</w:delText>
        </w:r>
      </w:del>
      <w:r>
        <w:rPr>
          <w:color w:val="000000"/>
        </w:rPr>
        <w:t xml:space="preserve"> depending upon the level at which the equipment is being used. </w:t>
      </w:r>
    </w:p>
    <w:p w14:paraId="3599A4B8" w14:textId="77777777" w:rsidR="00C67D5F" w:rsidRDefault="00ED15DC" w:rsidP="00FB78B4">
      <w:pPr>
        <w:pStyle w:val="Heading4"/>
      </w:pPr>
      <w:r>
        <w:t xml:space="preserve">Storage of Firearms and Air Guns </w:t>
      </w:r>
    </w:p>
    <w:p w14:paraId="6250EF26" w14:textId="77777777" w:rsidR="00C67D5F" w:rsidRDefault="00ED15DC">
      <w:pPr>
        <w:numPr>
          <w:ilvl w:val="0"/>
          <w:numId w:val="18"/>
        </w:numPr>
        <w:pBdr>
          <w:top w:val="nil"/>
          <w:left w:val="nil"/>
          <w:bottom w:val="nil"/>
          <w:right w:val="nil"/>
          <w:between w:val="nil"/>
        </w:pBdr>
        <w:rPr>
          <w:color w:val="000000"/>
        </w:rPr>
      </w:pPr>
      <w:r>
        <w:rPr>
          <w:color w:val="000000"/>
        </w:rPr>
        <w:t xml:space="preserve">All firearms and air guns should be stored in commercial firearm safes or similarly secure circumstances. </w:t>
      </w:r>
    </w:p>
    <w:p w14:paraId="55F36982" w14:textId="2D825ED3" w:rsidR="00C67D5F" w:rsidRDefault="00ED15DC">
      <w:pPr>
        <w:numPr>
          <w:ilvl w:val="0"/>
          <w:numId w:val="18"/>
        </w:numPr>
        <w:pBdr>
          <w:top w:val="nil"/>
          <w:left w:val="nil"/>
          <w:bottom w:val="nil"/>
          <w:right w:val="nil"/>
          <w:between w:val="nil"/>
        </w:pBdr>
        <w:rPr>
          <w:color w:val="000000"/>
        </w:rPr>
      </w:pPr>
      <w:r>
        <w:rPr>
          <w:color w:val="000000"/>
        </w:rPr>
        <w:t>Access to secure storage areas and to all keys and combinations should be limited to duly authorized persons</w:t>
      </w:r>
      <w:ins w:id="218" w:author="Author">
        <w:r w:rsidR="00FE59E7">
          <w:rPr>
            <w:color w:val="000000"/>
          </w:rPr>
          <w:t>,</w:t>
        </w:r>
      </w:ins>
      <w:r>
        <w:rPr>
          <w:color w:val="000000"/>
        </w:rPr>
        <w:t xml:space="preserve"> as determined at the appropriate level of Extension organization. </w:t>
      </w:r>
    </w:p>
    <w:p w14:paraId="42176A60" w14:textId="77777777" w:rsidR="00C67D5F" w:rsidRDefault="00ED15DC" w:rsidP="00FB78B4">
      <w:pPr>
        <w:pStyle w:val="Heading4"/>
      </w:pPr>
      <w:r>
        <w:t xml:space="preserve">Storage of Archery Equipment </w:t>
      </w:r>
    </w:p>
    <w:p w14:paraId="1758B2A7" w14:textId="0B032FB1" w:rsidR="00C67D5F" w:rsidRDefault="00ED15DC">
      <w:pPr>
        <w:numPr>
          <w:ilvl w:val="0"/>
          <w:numId w:val="20"/>
        </w:numPr>
        <w:pBdr>
          <w:top w:val="nil"/>
          <w:left w:val="nil"/>
          <w:bottom w:val="nil"/>
          <w:right w:val="nil"/>
          <w:between w:val="nil"/>
        </w:pBdr>
        <w:rPr>
          <w:color w:val="000000"/>
        </w:rPr>
      </w:pPr>
      <w:r>
        <w:rPr>
          <w:color w:val="000000"/>
        </w:rPr>
        <w:t>Archery equipment should be stored in a secure safe, chest, locker</w:t>
      </w:r>
      <w:ins w:id="219" w:author="Author">
        <w:r w:rsidR="00AB247B">
          <w:rPr>
            <w:color w:val="000000"/>
          </w:rPr>
          <w:t>,</w:t>
        </w:r>
      </w:ins>
      <w:r>
        <w:rPr>
          <w:color w:val="000000"/>
        </w:rPr>
        <w:t xml:space="preserve"> or similar area having environmental control over excessively high temperatures and away from sources of ozone or other oxidants. </w:t>
      </w:r>
    </w:p>
    <w:p w14:paraId="40CA78F9" w14:textId="61990C8E" w:rsidR="00C67D5F" w:rsidRDefault="00ED15DC">
      <w:pPr>
        <w:numPr>
          <w:ilvl w:val="0"/>
          <w:numId w:val="20"/>
        </w:numPr>
        <w:pBdr>
          <w:top w:val="nil"/>
          <w:left w:val="nil"/>
          <w:bottom w:val="nil"/>
          <w:right w:val="nil"/>
          <w:between w:val="nil"/>
        </w:pBdr>
        <w:rPr>
          <w:color w:val="000000"/>
        </w:rPr>
      </w:pPr>
      <w:r>
        <w:rPr>
          <w:color w:val="000000"/>
        </w:rPr>
        <w:t>Access to secure storage areas and to all keys and combinations should be limited to duly authorized persons</w:t>
      </w:r>
      <w:ins w:id="220" w:author="Author">
        <w:r w:rsidR="003E3992">
          <w:rPr>
            <w:color w:val="000000"/>
          </w:rPr>
          <w:t>,</w:t>
        </w:r>
      </w:ins>
      <w:r>
        <w:rPr>
          <w:color w:val="000000"/>
        </w:rPr>
        <w:t xml:space="preserve"> as determined at the appropriate level of Extension organization. </w:t>
      </w:r>
    </w:p>
    <w:p w14:paraId="51BE7C87" w14:textId="47839E51" w:rsidR="00C67D5F" w:rsidRDefault="00ED15DC" w:rsidP="00FB78B4">
      <w:pPr>
        <w:pStyle w:val="Heading4"/>
      </w:pPr>
      <w:r>
        <w:t>Storage of Muzzle</w:t>
      </w:r>
      <w:ins w:id="221" w:author="Author">
        <w:r w:rsidR="003E3992">
          <w:t>-</w:t>
        </w:r>
      </w:ins>
      <w:del w:id="222" w:author="Author">
        <w:r w:rsidDel="003E3992">
          <w:delText xml:space="preserve"> </w:delText>
        </w:r>
      </w:del>
      <w:r>
        <w:t xml:space="preserve">Loading and Reloading Supplies </w:t>
      </w:r>
    </w:p>
    <w:p w14:paraId="13BC30B2" w14:textId="6983B502" w:rsidR="00C67D5F" w:rsidRDefault="00ED15DC">
      <w:pPr>
        <w:numPr>
          <w:ilvl w:val="0"/>
          <w:numId w:val="21"/>
        </w:numPr>
        <w:pBdr>
          <w:top w:val="nil"/>
          <w:left w:val="nil"/>
          <w:bottom w:val="nil"/>
          <w:right w:val="nil"/>
          <w:between w:val="nil"/>
        </w:pBdr>
        <w:rPr>
          <w:color w:val="000000"/>
        </w:rPr>
      </w:pPr>
      <w:r>
        <w:rPr>
          <w:color w:val="000000"/>
        </w:rPr>
        <w:t>Storage of all muzzle</w:t>
      </w:r>
      <w:ins w:id="223" w:author="Author">
        <w:r w:rsidR="00B57F18">
          <w:rPr>
            <w:color w:val="000000"/>
          </w:rPr>
          <w:t>-</w:t>
        </w:r>
      </w:ins>
      <w:del w:id="224" w:author="Author">
        <w:r w:rsidDel="00B57F18">
          <w:rPr>
            <w:color w:val="000000"/>
          </w:rPr>
          <w:delText xml:space="preserve"> </w:delText>
        </w:r>
      </w:del>
      <w:r>
        <w:rPr>
          <w:color w:val="000000"/>
        </w:rPr>
        <w:t xml:space="preserve">loading supplies should follow both fire code and manufacturers’ instructions. </w:t>
      </w:r>
    </w:p>
    <w:p w14:paraId="35A4D47D" w14:textId="77777777" w:rsidR="00C67D5F" w:rsidRDefault="00ED15DC">
      <w:pPr>
        <w:numPr>
          <w:ilvl w:val="0"/>
          <w:numId w:val="21"/>
        </w:numPr>
        <w:pBdr>
          <w:top w:val="nil"/>
          <w:left w:val="nil"/>
          <w:bottom w:val="nil"/>
          <w:right w:val="nil"/>
          <w:between w:val="nil"/>
        </w:pBdr>
        <w:rPr>
          <w:color w:val="000000"/>
        </w:rPr>
      </w:pPr>
      <w:r>
        <w:rPr>
          <w:color w:val="000000"/>
        </w:rPr>
        <w:t xml:space="preserve">Percussion caps should be stored separately from both the firearms and black powder or its substitutes. </w:t>
      </w:r>
    </w:p>
    <w:p w14:paraId="0F787F41" w14:textId="77777777" w:rsidR="00C67D5F" w:rsidRDefault="00ED15DC">
      <w:pPr>
        <w:numPr>
          <w:ilvl w:val="0"/>
          <w:numId w:val="21"/>
        </w:numPr>
        <w:pBdr>
          <w:top w:val="nil"/>
          <w:left w:val="nil"/>
          <w:bottom w:val="nil"/>
          <w:right w:val="nil"/>
          <w:between w:val="nil"/>
        </w:pBdr>
        <w:rPr>
          <w:color w:val="000000"/>
        </w:rPr>
      </w:pPr>
      <w:r>
        <w:rPr>
          <w:color w:val="000000"/>
        </w:rPr>
        <w:t xml:space="preserve">Primers and powder supplies should be stored separately under lock and key. </w:t>
      </w:r>
    </w:p>
    <w:p w14:paraId="1CB68ACD" w14:textId="77777777" w:rsidR="00C67D5F" w:rsidRDefault="00ED15DC">
      <w:pPr>
        <w:numPr>
          <w:ilvl w:val="0"/>
          <w:numId w:val="21"/>
        </w:numPr>
        <w:pBdr>
          <w:top w:val="nil"/>
          <w:left w:val="nil"/>
          <w:bottom w:val="nil"/>
          <w:right w:val="nil"/>
          <w:between w:val="nil"/>
        </w:pBdr>
        <w:rPr>
          <w:color w:val="000000"/>
        </w:rPr>
      </w:pPr>
      <w:r>
        <w:rPr>
          <w:color w:val="000000"/>
        </w:rPr>
        <w:t xml:space="preserve">Powder supplies should be stored in their original containers in a cool, dry environment. </w:t>
      </w:r>
    </w:p>
    <w:p w14:paraId="21F79811" w14:textId="7B7D361B" w:rsidR="00C67D5F" w:rsidRDefault="00ED15DC">
      <w:pPr>
        <w:numPr>
          <w:ilvl w:val="0"/>
          <w:numId w:val="21"/>
        </w:numPr>
        <w:pBdr>
          <w:top w:val="nil"/>
          <w:left w:val="nil"/>
          <w:bottom w:val="nil"/>
          <w:right w:val="nil"/>
          <w:between w:val="nil"/>
        </w:pBdr>
        <w:rPr>
          <w:color w:val="000000"/>
        </w:rPr>
      </w:pPr>
      <w:r>
        <w:rPr>
          <w:color w:val="000000"/>
        </w:rPr>
        <w:lastRenderedPageBreak/>
        <w:t>Where amounts dictate, powder supplies should be housed in magazines</w:t>
      </w:r>
      <w:ins w:id="225" w:author="Author">
        <w:r w:rsidR="00367840">
          <w:rPr>
            <w:color w:val="000000"/>
          </w:rPr>
          <w:t>,</w:t>
        </w:r>
      </w:ins>
      <w:r>
        <w:rPr>
          <w:color w:val="000000"/>
        </w:rPr>
        <w:t xml:space="preserve"> as stipulated in fire codes. </w:t>
      </w:r>
    </w:p>
    <w:p w14:paraId="3291837E" w14:textId="0D91A405" w:rsidR="00C67D5F" w:rsidRDefault="00ED15DC">
      <w:pPr>
        <w:numPr>
          <w:ilvl w:val="0"/>
          <w:numId w:val="21"/>
        </w:numPr>
        <w:pBdr>
          <w:top w:val="nil"/>
          <w:left w:val="nil"/>
          <w:bottom w:val="nil"/>
          <w:right w:val="nil"/>
          <w:between w:val="nil"/>
        </w:pBdr>
        <w:rPr>
          <w:color w:val="000000"/>
        </w:rPr>
      </w:pPr>
      <w:r>
        <w:rPr>
          <w:color w:val="000000"/>
        </w:rPr>
        <w:t>Access to these supplies should be limited to duly authorized individuals with multiple layers of key</w:t>
      </w:r>
      <w:ins w:id="226" w:author="Author">
        <w:r w:rsidR="00367840">
          <w:rPr>
            <w:color w:val="000000"/>
          </w:rPr>
          <w:t>s</w:t>
        </w:r>
      </w:ins>
      <w:r>
        <w:rPr>
          <w:color w:val="000000"/>
        </w:rPr>
        <w:t xml:space="preserve"> or combinations required. </w:t>
      </w:r>
    </w:p>
    <w:p w14:paraId="077024B9" w14:textId="77777777" w:rsidR="00C67D5F" w:rsidRDefault="00ED15DC" w:rsidP="00FB78B4">
      <w:pPr>
        <w:pStyle w:val="Heading4"/>
      </w:pPr>
      <w:r>
        <w:t xml:space="preserve">Ammunition </w:t>
      </w:r>
    </w:p>
    <w:p w14:paraId="743D89E5" w14:textId="77777777" w:rsidR="00C67D5F" w:rsidRDefault="00ED15DC">
      <w:pPr>
        <w:numPr>
          <w:ilvl w:val="0"/>
          <w:numId w:val="23"/>
        </w:numPr>
        <w:pBdr>
          <w:top w:val="nil"/>
          <w:left w:val="nil"/>
          <w:bottom w:val="nil"/>
          <w:right w:val="nil"/>
          <w:between w:val="nil"/>
        </w:pBdr>
        <w:rPr>
          <w:color w:val="000000"/>
        </w:rPr>
      </w:pPr>
      <w:r>
        <w:rPr>
          <w:color w:val="000000"/>
        </w:rPr>
        <w:t xml:space="preserve">All ammunition and projectiles should be stored separately from firearms and air guns. </w:t>
      </w:r>
    </w:p>
    <w:p w14:paraId="77E01B56" w14:textId="77777777" w:rsidR="00C67D5F" w:rsidRDefault="00ED15DC">
      <w:pPr>
        <w:numPr>
          <w:ilvl w:val="0"/>
          <w:numId w:val="23"/>
        </w:numPr>
        <w:pBdr>
          <w:top w:val="nil"/>
          <w:left w:val="nil"/>
          <w:bottom w:val="nil"/>
          <w:right w:val="nil"/>
          <w:between w:val="nil"/>
        </w:pBdr>
        <w:rPr>
          <w:color w:val="000000"/>
        </w:rPr>
      </w:pPr>
      <w:r>
        <w:rPr>
          <w:color w:val="000000"/>
        </w:rPr>
        <w:t xml:space="preserve">Ammunition should be stored under cool, dry conditions with multiple keyed or combination access required. </w:t>
      </w:r>
    </w:p>
    <w:p w14:paraId="6B85A9E6" w14:textId="77777777" w:rsidR="00C67D5F" w:rsidRDefault="00ED15DC">
      <w:pPr>
        <w:numPr>
          <w:ilvl w:val="0"/>
          <w:numId w:val="23"/>
        </w:numPr>
        <w:pBdr>
          <w:top w:val="nil"/>
          <w:left w:val="nil"/>
          <w:bottom w:val="nil"/>
          <w:right w:val="nil"/>
          <w:between w:val="nil"/>
        </w:pBdr>
        <w:rPr>
          <w:color w:val="000000"/>
        </w:rPr>
      </w:pPr>
      <w:r>
        <w:rPr>
          <w:color w:val="000000"/>
        </w:rPr>
        <w:t>Access to ammunition should be limited to duly authorized persons.</w:t>
      </w:r>
    </w:p>
    <w:p w14:paraId="38418ACB" w14:textId="77777777" w:rsidR="00C67D5F" w:rsidRDefault="00ED15DC" w:rsidP="00FB78B4">
      <w:pPr>
        <w:pStyle w:val="Heading4"/>
      </w:pPr>
      <w:r>
        <w:t xml:space="preserve">Transportation of Equipment </w:t>
      </w:r>
    </w:p>
    <w:p w14:paraId="45765A7A" w14:textId="77777777" w:rsidR="00C67D5F" w:rsidRDefault="00ED15DC">
      <w:pPr>
        <w:numPr>
          <w:ilvl w:val="0"/>
          <w:numId w:val="25"/>
        </w:numPr>
        <w:pBdr>
          <w:top w:val="nil"/>
          <w:left w:val="nil"/>
          <w:bottom w:val="nil"/>
          <w:right w:val="nil"/>
          <w:between w:val="nil"/>
        </w:pBdr>
        <w:rPr>
          <w:color w:val="000000"/>
        </w:rPr>
      </w:pPr>
      <w:r>
        <w:rPr>
          <w:color w:val="000000"/>
        </w:rPr>
        <w:t xml:space="preserve">Firearms being transported should be secured in cases. </w:t>
      </w:r>
    </w:p>
    <w:p w14:paraId="6879C4CC" w14:textId="77777777" w:rsidR="00C67D5F" w:rsidRDefault="00ED15DC">
      <w:pPr>
        <w:numPr>
          <w:ilvl w:val="0"/>
          <w:numId w:val="25"/>
        </w:numPr>
        <w:pBdr>
          <w:top w:val="nil"/>
          <w:left w:val="nil"/>
          <w:bottom w:val="nil"/>
          <w:right w:val="nil"/>
          <w:between w:val="nil"/>
        </w:pBdr>
        <w:rPr>
          <w:color w:val="000000"/>
        </w:rPr>
      </w:pPr>
      <w:r>
        <w:rPr>
          <w:color w:val="000000"/>
        </w:rPr>
        <w:t xml:space="preserve">Gun cases should be locked and secured so they are not readily visible from outside the vehicle. </w:t>
      </w:r>
    </w:p>
    <w:p w14:paraId="227FB515" w14:textId="77777777" w:rsidR="00C67D5F" w:rsidRDefault="00ED15DC">
      <w:pPr>
        <w:numPr>
          <w:ilvl w:val="0"/>
          <w:numId w:val="25"/>
        </w:numPr>
        <w:pBdr>
          <w:top w:val="nil"/>
          <w:left w:val="nil"/>
          <w:bottom w:val="nil"/>
          <w:right w:val="nil"/>
          <w:between w:val="nil"/>
        </w:pBdr>
        <w:rPr>
          <w:color w:val="000000"/>
        </w:rPr>
      </w:pPr>
      <w:r>
        <w:rPr>
          <w:color w:val="000000"/>
        </w:rPr>
        <w:t xml:space="preserve">Vehicles transporting equipment should not be left unattended. </w:t>
      </w:r>
    </w:p>
    <w:p w14:paraId="18529A7B" w14:textId="77777777" w:rsidR="00C67D5F" w:rsidRDefault="00ED15DC">
      <w:pPr>
        <w:numPr>
          <w:ilvl w:val="0"/>
          <w:numId w:val="25"/>
        </w:numPr>
        <w:pBdr>
          <w:top w:val="nil"/>
          <w:left w:val="nil"/>
          <w:bottom w:val="nil"/>
          <w:right w:val="nil"/>
          <w:between w:val="nil"/>
        </w:pBdr>
        <w:rPr>
          <w:color w:val="000000"/>
        </w:rPr>
      </w:pPr>
      <w:r>
        <w:rPr>
          <w:color w:val="000000"/>
        </w:rPr>
        <w:t>All state and local laws must be considered when transporting equipment.</w:t>
      </w:r>
    </w:p>
    <w:p w14:paraId="12FA8C88" w14:textId="77777777" w:rsidR="00C67D5F" w:rsidRDefault="00ED15DC" w:rsidP="00FB78B4">
      <w:pPr>
        <w:pStyle w:val="Heading3"/>
      </w:pPr>
      <w:r>
        <w:t>Personal firearms</w:t>
      </w:r>
    </w:p>
    <w:p w14:paraId="30EDE724" w14:textId="77777777" w:rsidR="00C67D5F" w:rsidRDefault="00ED15DC">
      <w:pPr>
        <w:numPr>
          <w:ilvl w:val="0"/>
          <w:numId w:val="26"/>
        </w:numPr>
        <w:pBdr>
          <w:top w:val="nil"/>
          <w:left w:val="nil"/>
          <w:bottom w:val="nil"/>
          <w:right w:val="nil"/>
          <w:between w:val="nil"/>
        </w:pBdr>
        <w:contextualSpacing/>
      </w:pPr>
      <w:r>
        <w:rPr>
          <w:color w:val="000000"/>
        </w:rPr>
        <w:t xml:space="preserve">Any firearm or bow that is not the club’s property must be inspected and approved by the certified instructor before it can be fired at a SESS club activity.  </w:t>
      </w:r>
    </w:p>
    <w:p w14:paraId="31C93096" w14:textId="77777777" w:rsidR="00C67D5F" w:rsidRDefault="00ED15DC">
      <w:pPr>
        <w:numPr>
          <w:ilvl w:val="0"/>
          <w:numId w:val="26"/>
        </w:numPr>
        <w:pBdr>
          <w:top w:val="nil"/>
          <w:left w:val="nil"/>
          <w:bottom w:val="nil"/>
          <w:right w:val="nil"/>
          <w:between w:val="nil"/>
        </w:pBdr>
        <w:contextualSpacing/>
      </w:pPr>
      <w:r>
        <w:rPr>
          <w:color w:val="000000"/>
        </w:rPr>
        <w:t xml:space="preserve">The certified instructor will determine if it is safe or unsafe and can require a check by a gunsmith. </w:t>
      </w:r>
    </w:p>
    <w:p w14:paraId="2488C5A8" w14:textId="51397C33" w:rsidR="00C67D5F" w:rsidRDefault="00ED15DC" w:rsidP="00FB78B4">
      <w:pPr>
        <w:pStyle w:val="Heading3"/>
      </w:pPr>
      <w:r>
        <w:t>Purchasing/</w:t>
      </w:r>
      <w:ins w:id="227" w:author="Author">
        <w:r w:rsidR="00F82DE1">
          <w:t>O</w:t>
        </w:r>
      </w:ins>
      <w:del w:id="228" w:author="Author">
        <w:r w:rsidDel="00F82DE1">
          <w:delText>o</w:delText>
        </w:r>
      </w:del>
      <w:r>
        <w:t>wnership of Firearms</w:t>
      </w:r>
    </w:p>
    <w:p w14:paraId="2E13873D" w14:textId="29441B02" w:rsidR="00C67D5F" w:rsidRDefault="00ED15DC">
      <w:pPr>
        <w:numPr>
          <w:ilvl w:val="0"/>
          <w:numId w:val="27"/>
        </w:numPr>
        <w:pBdr>
          <w:top w:val="nil"/>
          <w:left w:val="nil"/>
          <w:bottom w:val="nil"/>
          <w:right w:val="nil"/>
          <w:between w:val="nil"/>
        </w:pBdr>
        <w:contextualSpacing/>
      </w:pPr>
      <w:r>
        <w:rPr>
          <w:color w:val="000000"/>
        </w:rPr>
        <w:t>If you can partner with a local sportsman’s club</w:t>
      </w:r>
      <w:ins w:id="229" w:author="Author">
        <w:r w:rsidR="004610B5">
          <w:rPr>
            <w:color w:val="000000"/>
          </w:rPr>
          <w:t>,</w:t>
        </w:r>
      </w:ins>
      <w:del w:id="230" w:author="Author">
        <w:r w:rsidDel="004610B5">
          <w:rPr>
            <w:color w:val="000000"/>
          </w:rPr>
          <w:delText xml:space="preserve"> –</w:delText>
        </w:r>
      </w:del>
      <w:r>
        <w:rPr>
          <w:color w:val="000000"/>
        </w:rPr>
        <w:t xml:space="preserve"> that would be preferred </w:t>
      </w:r>
      <w:ins w:id="231" w:author="Author">
        <w:r w:rsidR="00FC2AD6">
          <w:t>—</w:t>
        </w:r>
      </w:ins>
      <w:del w:id="232" w:author="Author">
        <w:r w:rsidDel="00FC2AD6">
          <w:rPr>
            <w:color w:val="000000"/>
          </w:rPr>
          <w:delText>–</w:delText>
        </w:r>
      </w:del>
      <w:r>
        <w:rPr>
          <w:color w:val="000000"/>
        </w:rPr>
        <w:t xml:space="preserve"> develop an MOU with the organization. </w:t>
      </w:r>
    </w:p>
    <w:p w14:paraId="3E37F465" w14:textId="77777777" w:rsidR="00C67D5F" w:rsidRDefault="00ED15DC">
      <w:pPr>
        <w:numPr>
          <w:ilvl w:val="0"/>
          <w:numId w:val="27"/>
        </w:numPr>
        <w:pBdr>
          <w:top w:val="nil"/>
          <w:left w:val="nil"/>
          <w:bottom w:val="nil"/>
          <w:right w:val="nil"/>
          <w:between w:val="nil"/>
        </w:pBdr>
        <w:contextualSpacing/>
      </w:pPr>
      <w:r>
        <w:rPr>
          <w:color w:val="000000"/>
        </w:rPr>
        <w:t>If not, it is recommended to purchase just a small inventory of starter equipment.</w:t>
      </w:r>
    </w:p>
    <w:p w14:paraId="03A79A3E" w14:textId="77777777" w:rsidR="00C67D5F" w:rsidRDefault="00ED15DC">
      <w:pPr>
        <w:numPr>
          <w:ilvl w:val="0"/>
          <w:numId w:val="27"/>
        </w:numPr>
        <w:pBdr>
          <w:top w:val="nil"/>
          <w:left w:val="nil"/>
          <w:bottom w:val="nil"/>
          <w:right w:val="nil"/>
          <w:between w:val="nil"/>
        </w:pBdr>
        <w:contextualSpacing/>
      </w:pPr>
      <w:r>
        <w:rPr>
          <w:color w:val="000000"/>
        </w:rPr>
        <w:t>A club or organization cannot “own” a firearm.</w:t>
      </w:r>
    </w:p>
    <w:p w14:paraId="4FD4DDF1" w14:textId="32BB8304" w:rsidR="00C67D5F" w:rsidRDefault="00ED15DC">
      <w:pPr>
        <w:numPr>
          <w:ilvl w:val="0"/>
          <w:numId w:val="27"/>
        </w:numPr>
        <w:pBdr>
          <w:top w:val="nil"/>
          <w:left w:val="nil"/>
          <w:bottom w:val="nil"/>
          <w:right w:val="nil"/>
          <w:between w:val="nil"/>
        </w:pBdr>
        <w:contextualSpacing/>
      </w:pPr>
      <w:r>
        <w:rPr>
          <w:color w:val="000000"/>
        </w:rPr>
        <w:t>Recommend</w:t>
      </w:r>
      <w:ins w:id="233" w:author="Author">
        <w:r w:rsidR="0054328D">
          <w:rPr>
            <w:color w:val="000000"/>
          </w:rPr>
          <w:t>ed</w:t>
        </w:r>
      </w:ins>
      <w:r>
        <w:rPr>
          <w:color w:val="000000"/>
        </w:rPr>
        <w:t xml:space="preserve"> method for purchasing a firearm:</w:t>
      </w:r>
    </w:p>
    <w:p w14:paraId="345340D7" w14:textId="5E9DF769" w:rsidR="00C67D5F" w:rsidRDefault="00ED15DC">
      <w:pPr>
        <w:numPr>
          <w:ilvl w:val="1"/>
          <w:numId w:val="27"/>
        </w:numPr>
        <w:pBdr>
          <w:top w:val="nil"/>
          <w:left w:val="nil"/>
          <w:bottom w:val="nil"/>
          <w:right w:val="nil"/>
          <w:between w:val="nil"/>
        </w:pBdr>
        <w:contextualSpacing/>
      </w:pPr>
      <w:r>
        <w:rPr>
          <w:color w:val="000000"/>
        </w:rPr>
        <w:t>Fill out the federal paperwork and sign with individual’s name</w:t>
      </w:r>
      <w:ins w:id="234" w:author="Author">
        <w:r w:rsidR="0054328D">
          <w:rPr>
            <w:color w:val="000000"/>
          </w:rPr>
          <w:t>;</w:t>
        </w:r>
      </w:ins>
      <w:del w:id="235" w:author="Author">
        <w:r w:rsidDel="0054328D">
          <w:rPr>
            <w:color w:val="000000"/>
          </w:rPr>
          <w:delText>,</w:delText>
        </w:r>
      </w:del>
      <w:r>
        <w:rPr>
          <w:color w:val="000000"/>
        </w:rPr>
        <w:t xml:space="preserve"> it should be an official volunteer (coordinator, discipline instructor) or designated county extension staff.</w:t>
      </w:r>
    </w:p>
    <w:p w14:paraId="78EB4D39" w14:textId="6800140A" w:rsidR="00C67D5F" w:rsidRDefault="00ED15DC">
      <w:pPr>
        <w:numPr>
          <w:ilvl w:val="1"/>
          <w:numId w:val="27"/>
        </w:numPr>
        <w:pBdr>
          <w:top w:val="nil"/>
          <w:left w:val="nil"/>
          <w:bottom w:val="nil"/>
          <w:right w:val="nil"/>
          <w:between w:val="nil"/>
        </w:pBdr>
        <w:contextualSpacing/>
      </w:pPr>
      <w:r>
        <w:rPr>
          <w:color w:val="000000"/>
        </w:rPr>
        <w:t>Directly underneath</w:t>
      </w:r>
      <w:ins w:id="236" w:author="Author">
        <w:r w:rsidR="0054328D">
          <w:rPr>
            <w:color w:val="000000"/>
          </w:rPr>
          <w:t>,</w:t>
        </w:r>
      </w:ins>
      <w:r>
        <w:rPr>
          <w:color w:val="000000"/>
        </w:rPr>
        <w:t xml:space="preserve"> write the name of the club.</w:t>
      </w:r>
    </w:p>
    <w:p w14:paraId="75FE6ABB" w14:textId="660DC1CF" w:rsidR="00C67D5F" w:rsidRDefault="00ED15DC">
      <w:pPr>
        <w:numPr>
          <w:ilvl w:val="1"/>
          <w:numId w:val="27"/>
        </w:numPr>
        <w:pBdr>
          <w:top w:val="nil"/>
          <w:left w:val="nil"/>
          <w:bottom w:val="nil"/>
          <w:right w:val="nil"/>
          <w:between w:val="nil"/>
        </w:pBdr>
        <w:contextualSpacing/>
      </w:pPr>
      <w:r>
        <w:rPr>
          <w:color w:val="000000"/>
        </w:rPr>
        <w:t>This creates a paper trail for ATF (Alcohol, Tobacco</w:t>
      </w:r>
      <w:ins w:id="237" w:author="Author">
        <w:r w:rsidR="0054328D">
          <w:rPr>
            <w:color w:val="000000"/>
          </w:rPr>
          <w:t>,</w:t>
        </w:r>
      </w:ins>
      <w:r>
        <w:rPr>
          <w:color w:val="000000"/>
        </w:rPr>
        <w:t xml:space="preserve"> and Firearms).</w:t>
      </w:r>
    </w:p>
    <w:p w14:paraId="3C517ED8" w14:textId="38D11DE8" w:rsidR="00C67D5F" w:rsidRDefault="00ED15DC">
      <w:pPr>
        <w:numPr>
          <w:ilvl w:val="1"/>
          <w:numId w:val="27"/>
        </w:numPr>
        <w:pBdr>
          <w:top w:val="nil"/>
          <w:left w:val="nil"/>
          <w:bottom w:val="nil"/>
          <w:right w:val="nil"/>
          <w:between w:val="nil"/>
        </w:pBdr>
        <w:contextualSpacing/>
      </w:pPr>
      <w:r>
        <w:rPr>
          <w:color w:val="000000"/>
        </w:rPr>
        <w:t>Develop a</w:t>
      </w:r>
      <w:ins w:id="238" w:author="Author">
        <w:r w:rsidR="0054328D">
          <w:rPr>
            <w:color w:val="000000"/>
          </w:rPr>
          <w:t>n</w:t>
        </w:r>
      </w:ins>
      <w:r>
        <w:rPr>
          <w:color w:val="000000"/>
        </w:rPr>
        <w:t xml:space="preserve"> MOU between the </w:t>
      </w:r>
      <w:ins w:id="239" w:author="Author">
        <w:r w:rsidR="00AA13FB">
          <w:rPr>
            <w:color w:val="000000"/>
          </w:rPr>
          <w:t>C</w:t>
        </w:r>
      </w:ins>
      <w:del w:id="240" w:author="Author">
        <w:r w:rsidDel="00AA13FB">
          <w:rPr>
            <w:color w:val="000000"/>
          </w:rPr>
          <w:delText>c</w:delText>
        </w:r>
      </w:del>
      <w:r>
        <w:rPr>
          <w:color w:val="000000"/>
        </w:rPr>
        <w:t xml:space="preserve">ounty Extension </w:t>
      </w:r>
      <w:ins w:id="241" w:author="Author">
        <w:r w:rsidR="00AA13FB">
          <w:rPr>
            <w:color w:val="000000"/>
          </w:rPr>
          <w:t>O</w:t>
        </w:r>
      </w:ins>
      <w:del w:id="242" w:author="Author">
        <w:r w:rsidDel="00AA13FB">
          <w:rPr>
            <w:color w:val="000000"/>
          </w:rPr>
          <w:delText>o</w:delText>
        </w:r>
      </w:del>
      <w:r>
        <w:rPr>
          <w:color w:val="000000"/>
        </w:rPr>
        <w:t>ffice and the volunteer</w:t>
      </w:r>
      <w:ins w:id="243" w:author="Author">
        <w:r w:rsidR="00AA13FB">
          <w:rPr>
            <w:color w:val="000000"/>
          </w:rPr>
          <w:t>,</w:t>
        </w:r>
      </w:ins>
      <w:r>
        <w:rPr>
          <w:color w:val="000000"/>
        </w:rPr>
        <w:t xml:space="preserve"> clearly stating ownership of the firearms. </w:t>
      </w:r>
    </w:p>
    <w:p w14:paraId="3A5EDCC9" w14:textId="77777777" w:rsidR="00C67D5F" w:rsidRDefault="00ED15DC" w:rsidP="00FB78B4">
      <w:pPr>
        <w:pStyle w:val="Heading3"/>
      </w:pPr>
      <w:r>
        <w:t>Reactive Targets</w:t>
      </w:r>
    </w:p>
    <w:p w14:paraId="6448CD08" w14:textId="33B87A47" w:rsidR="00C67D5F" w:rsidRDefault="00ED15DC">
      <w:pPr>
        <w:numPr>
          <w:ilvl w:val="0"/>
          <w:numId w:val="27"/>
        </w:numPr>
        <w:pBdr>
          <w:top w:val="nil"/>
          <w:left w:val="nil"/>
          <w:bottom w:val="nil"/>
          <w:right w:val="nil"/>
          <w:between w:val="nil"/>
        </w:pBdr>
        <w:contextualSpacing/>
      </w:pPr>
      <w:r>
        <w:rPr>
          <w:color w:val="000000"/>
        </w:rPr>
        <w:t>Targets which make use of or are composed of (1) live ammunition</w:t>
      </w:r>
      <w:ins w:id="244" w:author="Author">
        <w:r w:rsidR="00BA2112">
          <w:rPr>
            <w:color w:val="000000"/>
          </w:rPr>
          <w:t>;</w:t>
        </w:r>
      </w:ins>
      <w:del w:id="245" w:author="Author">
        <w:r w:rsidDel="00BA2112">
          <w:rPr>
            <w:color w:val="000000"/>
          </w:rPr>
          <w:delText>,</w:delText>
        </w:r>
      </w:del>
      <w:r>
        <w:rPr>
          <w:color w:val="000000"/>
        </w:rPr>
        <w:t xml:space="preserve"> (2) explosives, chemicals</w:t>
      </w:r>
      <w:ins w:id="246" w:author="Author">
        <w:r w:rsidR="00BA2112">
          <w:rPr>
            <w:color w:val="000000"/>
          </w:rPr>
          <w:t>,</w:t>
        </w:r>
      </w:ins>
      <w:r>
        <w:rPr>
          <w:color w:val="000000"/>
        </w:rPr>
        <w:t xml:space="preserve"> or flammable substances</w:t>
      </w:r>
      <w:ins w:id="247" w:author="Author">
        <w:r w:rsidR="00BA2112">
          <w:rPr>
            <w:color w:val="000000"/>
          </w:rPr>
          <w:t>;</w:t>
        </w:r>
      </w:ins>
      <w:del w:id="248" w:author="Author">
        <w:r w:rsidDel="00BA2112">
          <w:rPr>
            <w:color w:val="000000"/>
          </w:rPr>
          <w:delText>,</w:delText>
        </w:r>
      </w:del>
      <w:r>
        <w:rPr>
          <w:color w:val="000000"/>
        </w:rPr>
        <w:t xml:space="preserve"> or (3) pressurized containers are never to be used at any 4-H event or activity.</w:t>
      </w:r>
    </w:p>
    <w:p w14:paraId="57EE86B8" w14:textId="77777777" w:rsidR="00C67D5F" w:rsidRDefault="00C67D5F">
      <w:pPr>
        <w:pBdr>
          <w:top w:val="nil"/>
          <w:left w:val="nil"/>
          <w:bottom w:val="nil"/>
          <w:right w:val="nil"/>
          <w:between w:val="nil"/>
        </w:pBdr>
        <w:ind w:left="720" w:hanging="720"/>
        <w:rPr>
          <w:b/>
          <w:color w:val="000000"/>
        </w:rPr>
      </w:pPr>
    </w:p>
    <w:p w14:paraId="74B32060" w14:textId="77777777" w:rsidR="00C67D5F" w:rsidRDefault="00ED15DC" w:rsidP="00FB78B4">
      <w:pPr>
        <w:pStyle w:val="Heading3"/>
      </w:pPr>
      <w:r>
        <w:lastRenderedPageBreak/>
        <w:t>Ammunition</w:t>
      </w:r>
    </w:p>
    <w:p w14:paraId="16EDF36C" w14:textId="4737C06C" w:rsidR="00C67D5F" w:rsidRDefault="00ED15DC">
      <w:pPr>
        <w:numPr>
          <w:ilvl w:val="0"/>
          <w:numId w:val="27"/>
        </w:numPr>
        <w:pBdr>
          <w:top w:val="nil"/>
          <w:left w:val="nil"/>
          <w:bottom w:val="nil"/>
          <w:right w:val="nil"/>
          <w:between w:val="nil"/>
        </w:pBdr>
        <w:contextualSpacing/>
      </w:pPr>
      <w:r>
        <w:rPr>
          <w:color w:val="000000"/>
        </w:rPr>
        <w:t xml:space="preserve">Only factory ammunition is used </w:t>
      </w:r>
      <w:r>
        <w:t xml:space="preserve">during </w:t>
      </w:r>
      <w:r>
        <w:rPr>
          <w:color w:val="000000"/>
        </w:rPr>
        <w:t>4-H Shooting Sports practices, activities</w:t>
      </w:r>
      <w:ins w:id="249" w:author="Author">
        <w:r w:rsidR="00BA2112">
          <w:rPr>
            <w:color w:val="000000"/>
          </w:rPr>
          <w:t>,</w:t>
        </w:r>
      </w:ins>
      <w:r>
        <w:rPr>
          <w:color w:val="000000"/>
        </w:rPr>
        <w:t xml:space="preserve"> and events.</w:t>
      </w:r>
    </w:p>
    <w:p w14:paraId="3BD362C4" w14:textId="77777777" w:rsidR="00C67D5F" w:rsidRDefault="00ED15DC" w:rsidP="00FB78B4">
      <w:pPr>
        <w:pStyle w:val="Heading2"/>
      </w:pPr>
      <w:r>
        <w:t>SESS Clubs/Learning Communities</w:t>
      </w:r>
    </w:p>
    <w:p w14:paraId="65E20B02" w14:textId="77777777" w:rsidR="00C67D5F" w:rsidRDefault="00ED15DC" w:rsidP="00FB78B4">
      <w:pPr>
        <w:pStyle w:val="Heading3"/>
      </w:pPr>
      <w:r>
        <w:t>Youth Eligibility and Expectations of Participation</w:t>
      </w:r>
    </w:p>
    <w:p w14:paraId="2BCD3EE5" w14:textId="60E50B18" w:rsidR="00C67D5F" w:rsidRDefault="00ED15DC">
      <w:pPr>
        <w:numPr>
          <w:ilvl w:val="0"/>
          <w:numId w:val="8"/>
        </w:numPr>
        <w:pBdr>
          <w:top w:val="nil"/>
          <w:left w:val="nil"/>
          <w:bottom w:val="nil"/>
          <w:right w:val="nil"/>
          <w:between w:val="nil"/>
        </w:pBdr>
        <w:contextualSpacing/>
      </w:pPr>
      <w:r>
        <w:rPr>
          <w:color w:val="000000"/>
        </w:rPr>
        <w:t>4-H SESS programs are open to all youth in 4</w:t>
      </w:r>
      <w:del w:id="250" w:author="Author">
        <w:r w:rsidDel="000A3BE3">
          <w:rPr>
            <w:color w:val="000000"/>
          </w:rPr>
          <w:delText>-</w:delText>
        </w:r>
      </w:del>
      <w:ins w:id="251" w:author="Author">
        <w:r w:rsidR="000A3BE3">
          <w:rPr>
            <w:color w:val="000000"/>
          </w:rPr>
          <w:t>–</w:t>
        </w:r>
      </w:ins>
      <w:r>
        <w:rPr>
          <w:color w:val="000000"/>
        </w:rPr>
        <w:t>12 grade</w:t>
      </w:r>
      <w:del w:id="252" w:author="Author">
        <w:r w:rsidDel="000A3BE3">
          <w:rPr>
            <w:color w:val="000000"/>
          </w:rPr>
          <w:delText>,</w:delText>
        </w:r>
      </w:del>
      <w:r>
        <w:rPr>
          <w:color w:val="000000"/>
        </w:rPr>
        <w:t xml:space="preserve"> who are at least 9 years old as of January 1 of the current year. </w:t>
      </w:r>
    </w:p>
    <w:p w14:paraId="7BF291A2" w14:textId="07136073" w:rsidR="00C67D5F" w:rsidRDefault="00ED15DC">
      <w:pPr>
        <w:numPr>
          <w:ilvl w:val="0"/>
          <w:numId w:val="8"/>
        </w:numPr>
        <w:pBdr>
          <w:top w:val="nil"/>
          <w:left w:val="nil"/>
          <w:bottom w:val="nil"/>
          <w:right w:val="nil"/>
          <w:between w:val="nil"/>
        </w:pBdr>
        <w:contextualSpacing/>
      </w:pPr>
      <w:r>
        <w:rPr>
          <w:color w:val="000000"/>
        </w:rPr>
        <w:t>Youth must be currently enrolled in 4-H and show active membership in 4</w:t>
      </w:r>
      <w:ins w:id="253" w:author="Author">
        <w:r w:rsidR="00BA1D87">
          <w:rPr>
            <w:color w:val="000000"/>
          </w:rPr>
          <w:t>H</w:t>
        </w:r>
      </w:ins>
      <w:del w:id="254" w:author="Author">
        <w:r w:rsidR="00B23C12" w:rsidDel="00BA1D87">
          <w:rPr>
            <w:color w:val="000000"/>
          </w:rPr>
          <w:delText>h</w:delText>
        </w:r>
      </w:del>
      <w:r w:rsidR="00B23C12">
        <w:rPr>
          <w:color w:val="000000"/>
        </w:rPr>
        <w:t>O</w:t>
      </w:r>
      <w:r>
        <w:rPr>
          <w:color w:val="000000"/>
        </w:rPr>
        <w:t>nline.</w:t>
      </w:r>
    </w:p>
    <w:p w14:paraId="23C9E7C5" w14:textId="77777777" w:rsidR="00C67D5F" w:rsidRDefault="00ED15DC">
      <w:pPr>
        <w:numPr>
          <w:ilvl w:val="0"/>
          <w:numId w:val="8"/>
        </w:numPr>
        <w:pBdr>
          <w:top w:val="nil"/>
          <w:left w:val="nil"/>
          <w:bottom w:val="nil"/>
          <w:right w:val="nil"/>
          <w:between w:val="nil"/>
        </w:pBdr>
        <w:contextualSpacing/>
      </w:pPr>
      <w:r>
        <w:rPr>
          <w:color w:val="000000"/>
        </w:rPr>
        <w:t xml:space="preserve">If a youth is a member of another 4-H club, they do not need to pay the program fee again. </w:t>
      </w:r>
    </w:p>
    <w:p w14:paraId="13CD240C" w14:textId="5435A598" w:rsidR="00C67D5F" w:rsidRDefault="00ED15DC">
      <w:pPr>
        <w:numPr>
          <w:ilvl w:val="0"/>
          <w:numId w:val="8"/>
        </w:numPr>
        <w:pBdr>
          <w:top w:val="nil"/>
          <w:left w:val="nil"/>
          <w:bottom w:val="nil"/>
          <w:right w:val="nil"/>
          <w:between w:val="nil"/>
        </w:pBdr>
        <w:contextualSpacing/>
      </w:pPr>
      <w:r>
        <w:rPr>
          <w:color w:val="000000"/>
        </w:rPr>
        <w:t xml:space="preserve">Youth must be at least 11 years old to participate in </w:t>
      </w:r>
      <w:r w:rsidR="00B23C12">
        <w:rPr>
          <w:color w:val="000000"/>
        </w:rPr>
        <w:t>s</w:t>
      </w:r>
      <w:r>
        <w:rPr>
          <w:color w:val="000000"/>
        </w:rPr>
        <w:t>hotgun</w:t>
      </w:r>
      <w:del w:id="255" w:author="Author">
        <w:r w:rsidDel="00C4523A">
          <w:rPr>
            <w:color w:val="000000"/>
          </w:rPr>
          <w:delText>,</w:delText>
        </w:r>
      </w:del>
      <w:r>
        <w:rPr>
          <w:color w:val="000000"/>
        </w:rPr>
        <w:t xml:space="preserve"> but 12 years old to be involved in competition. </w:t>
      </w:r>
    </w:p>
    <w:p w14:paraId="3FEC8BAB" w14:textId="18439A60" w:rsidR="00C67D5F" w:rsidRDefault="00ED15DC">
      <w:pPr>
        <w:numPr>
          <w:ilvl w:val="0"/>
          <w:numId w:val="8"/>
        </w:numPr>
        <w:pBdr>
          <w:top w:val="nil"/>
          <w:left w:val="nil"/>
          <w:bottom w:val="nil"/>
          <w:right w:val="nil"/>
          <w:between w:val="nil"/>
        </w:pBdr>
        <w:contextualSpacing/>
      </w:pPr>
      <w:r>
        <w:rPr>
          <w:color w:val="000000"/>
        </w:rPr>
        <w:t xml:space="preserve">Youth must be at least 12 to participate in </w:t>
      </w:r>
      <w:r w:rsidR="00B23C12">
        <w:rPr>
          <w:color w:val="000000"/>
        </w:rPr>
        <w:t>m</w:t>
      </w:r>
      <w:r>
        <w:rPr>
          <w:color w:val="000000"/>
        </w:rPr>
        <w:t>uzzleloader and</w:t>
      </w:r>
      <w:ins w:id="256" w:author="Author">
        <w:r w:rsidR="00C4523A">
          <w:rPr>
            <w:color w:val="000000"/>
          </w:rPr>
          <w:t xml:space="preserve"> have</w:t>
        </w:r>
      </w:ins>
      <w:r>
        <w:rPr>
          <w:color w:val="000000"/>
        </w:rPr>
        <w:t xml:space="preserve"> completed 10 hours of instruction to compete.</w:t>
      </w:r>
    </w:p>
    <w:p w14:paraId="70B6F882" w14:textId="77777777" w:rsidR="00C67D5F" w:rsidRDefault="00ED15DC">
      <w:pPr>
        <w:numPr>
          <w:ilvl w:val="0"/>
          <w:numId w:val="8"/>
        </w:numPr>
        <w:pBdr>
          <w:top w:val="nil"/>
          <w:left w:val="nil"/>
          <w:bottom w:val="nil"/>
          <w:right w:val="nil"/>
          <w:between w:val="nil"/>
        </w:pBdr>
        <w:contextualSpacing/>
      </w:pPr>
      <w:r>
        <w:rPr>
          <w:color w:val="000000"/>
        </w:rPr>
        <w:t xml:space="preserve">Youth must abide by the </w:t>
      </w:r>
      <w:r w:rsidRPr="00B664CA">
        <w:rPr>
          <w:color w:val="000000"/>
        </w:rPr>
        <w:t>Participation Policy and the Code of Conduct.</w:t>
      </w:r>
    </w:p>
    <w:p w14:paraId="366887D1" w14:textId="0B93C1F4" w:rsidR="00C67D5F" w:rsidRDefault="00ED15DC">
      <w:pPr>
        <w:numPr>
          <w:ilvl w:val="0"/>
          <w:numId w:val="8"/>
        </w:numPr>
        <w:pBdr>
          <w:top w:val="nil"/>
          <w:left w:val="nil"/>
          <w:bottom w:val="nil"/>
          <w:right w:val="nil"/>
          <w:between w:val="nil"/>
        </w:pBdr>
        <w:contextualSpacing/>
      </w:pPr>
      <w:r>
        <w:rPr>
          <w:color w:val="000000"/>
        </w:rPr>
        <w:t>Youth must complete the curriculum for the discipline to compete in any 4-H</w:t>
      </w:r>
      <w:ins w:id="257" w:author="Author">
        <w:r w:rsidR="00653EE5">
          <w:rPr>
            <w:color w:val="000000"/>
          </w:rPr>
          <w:t>-</w:t>
        </w:r>
      </w:ins>
      <w:del w:id="258" w:author="Author">
        <w:r w:rsidDel="00653EE5">
          <w:rPr>
            <w:color w:val="000000"/>
          </w:rPr>
          <w:delText xml:space="preserve"> </w:delText>
        </w:r>
      </w:del>
      <w:r>
        <w:rPr>
          <w:color w:val="000000"/>
        </w:rPr>
        <w:t xml:space="preserve">designated competition and be an active member of their club or program. </w:t>
      </w:r>
    </w:p>
    <w:p w14:paraId="632F28AD" w14:textId="77777777" w:rsidR="00C67D5F" w:rsidRDefault="00ED15DC">
      <w:pPr>
        <w:numPr>
          <w:ilvl w:val="0"/>
          <w:numId w:val="8"/>
        </w:numPr>
        <w:pBdr>
          <w:top w:val="nil"/>
          <w:left w:val="nil"/>
          <w:bottom w:val="nil"/>
          <w:right w:val="nil"/>
          <w:between w:val="nil"/>
        </w:pBdr>
        <w:contextualSpacing/>
      </w:pPr>
      <w:r>
        <w:rPr>
          <w:color w:val="000000"/>
        </w:rPr>
        <w:t>Youth will maintain appropriate shooting/project records.</w:t>
      </w:r>
    </w:p>
    <w:p w14:paraId="23386731" w14:textId="7E3C70F9" w:rsidR="00C67D5F" w:rsidRDefault="00ED15DC">
      <w:pPr>
        <w:numPr>
          <w:ilvl w:val="0"/>
          <w:numId w:val="8"/>
        </w:numPr>
        <w:pBdr>
          <w:top w:val="nil"/>
          <w:left w:val="nil"/>
          <w:bottom w:val="nil"/>
          <w:right w:val="nil"/>
          <w:between w:val="nil"/>
        </w:pBdr>
        <w:contextualSpacing/>
        <w:rPr>
          <w:color w:val="000000"/>
        </w:rPr>
      </w:pPr>
      <w:r>
        <w:rPr>
          <w:color w:val="000000"/>
        </w:rPr>
        <w:t>A 4-H member may only be enrolled in a 4-H Shooting Sports club if it is led by a 4-H</w:t>
      </w:r>
      <w:del w:id="259" w:author="Author">
        <w:r w:rsidDel="00154D77">
          <w:rPr>
            <w:color w:val="000000"/>
          </w:rPr>
          <w:delText xml:space="preserve"> </w:delText>
        </w:r>
      </w:del>
      <w:ins w:id="260" w:author="Author">
        <w:r w:rsidR="00154D77">
          <w:rPr>
            <w:color w:val="000000"/>
          </w:rPr>
          <w:t>-</w:t>
        </w:r>
      </w:ins>
      <w:r>
        <w:rPr>
          <w:color w:val="000000"/>
        </w:rPr>
        <w:t xml:space="preserve">Certified Shooting Sports volunteer. There is NO exception to this policy for a parent working with his or her child. </w:t>
      </w:r>
    </w:p>
    <w:p w14:paraId="45DB7D52" w14:textId="77777777" w:rsidR="00C67D5F" w:rsidRDefault="00ED15DC">
      <w:pPr>
        <w:numPr>
          <w:ilvl w:val="0"/>
          <w:numId w:val="8"/>
        </w:numPr>
        <w:pBdr>
          <w:top w:val="nil"/>
          <w:left w:val="nil"/>
          <w:bottom w:val="nil"/>
          <w:right w:val="nil"/>
          <w:between w:val="nil"/>
        </w:pBdr>
        <w:contextualSpacing/>
        <w:rPr>
          <w:color w:val="000000"/>
        </w:rPr>
      </w:pPr>
      <w:r>
        <w:rPr>
          <w:color w:val="000000"/>
        </w:rPr>
        <w:t>Parental Permission/Waiver of Liability</w:t>
      </w:r>
    </w:p>
    <w:p w14:paraId="554AB757" w14:textId="2A81D224" w:rsidR="00C67D5F" w:rsidRDefault="00FB78B4" w:rsidP="00FB78B4">
      <w:pPr>
        <w:pStyle w:val="Heading3"/>
      </w:pPr>
      <w:r>
        <w:t>Activities and E</w:t>
      </w:r>
      <w:r w:rsidR="00ED15DC">
        <w:t>vents</w:t>
      </w:r>
    </w:p>
    <w:p w14:paraId="2E68760C" w14:textId="19A26BC8" w:rsidR="00C67D5F" w:rsidRDefault="00ED15DC">
      <w:pPr>
        <w:numPr>
          <w:ilvl w:val="0"/>
          <w:numId w:val="15"/>
        </w:numPr>
        <w:pBdr>
          <w:top w:val="nil"/>
          <w:left w:val="nil"/>
          <w:bottom w:val="nil"/>
          <w:right w:val="nil"/>
          <w:between w:val="nil"/>
        </w:pBdr>
        <w:contextualSpacing/>
      </w:pPr>
      <w:r>
        <w:rPr>
          <w:color w:val="000000"/>
        </w:rPr>
        <w:t>A county shall not sponsor or schedule any SESS activity conducted by anyone other than a 4-H</w:t>
      </w:r>
      <w:ins w:id="261" w:author="Author">
        <w:r w:rsidR="00D05433">
          <w:rPr>
            <w:color w:val="000000"/>
          </w:rPr>
          <w:t>-</w:t>
        </w:r>
      </w:ins>
      <w:del w:id="262" w:author="Author">
        <w:r w:rsidDel="00D05433">
          <w:rPr>
            <w:color w:val="000000"/>
          </w:rPr>
          <w:delText xml:space="preserve"> </w:delText>
        </w:r>
      </w:del>
      <w:r>
        <w:rPr>
          <w:color w:val="000000"/>
        </w:rPr>
        <w:t>trained</w:t>
      </w:r>
      <w:ins w:id="263" w:author="Author">
        <w:r w:rsidR="00D05433">
          <w:rPr>
            <w:color w:val="000000"/>
          </w:rPr>
          <w:t>-</w:t>
        </w:r>
      </w:ins>
      <w:del w:id="264" w:author="Author">
        <w:r w:rsidDel="00D05433">
          <w:rPr>
            <w:color w:val="000000"/>
          </w:rPr>
          <w:delText xml:space="preserve"> </w:delText>
        </w:r>
      </w:del>
      <w:r>
        <w:rPr>
          <w:color w:val="000000"/>
        </w:rPr>
        <w:t>and</w:t>
      </w:r>
      <w:ins w:id="265" w:author="Author">
        <w:r w:rsidR="00D05433">
          <w:rPr>
            <w:color w:val="000000"/>
          </w:rPr>
          <w:t>-</w:t>
        </w:r>
      </w:ins>
      <w:del w:id="266" w:author="Author">
        <w:r w:rsidDel="00D05433">
          <w:rPr>
            <w:color w:val="000000"/>
          </w:rPr>
          <w:delText xml:space="preserve"> </w:delText>
        </w:r>
      </w:del>
      <w:r>
        <w:rPr>
          <w:color w:val="000000"/>
        </w:rPr>
        <w:t xml:space="preserve">certified SESS Instructor of the appropriate discipline. </w:t>
      </w:r>
    </w:p>
    <w:p w14:paraId="78858458" w14:textId="52213398" w:rsidR="00C67D5F" w:rsidRPr="003C292E" w:rsidRDefault="00ED15DC">
      <w:pPr>
        <w:numPr>
          <w:ilvl w:val="0"/>
          <w:numId w:val="15"/>
        </w:numPr>
        <w:pBdr>
          <w:top w:val="nil"/>
          <w:left w:val="nil"/>
          <w:bottom w:val="nil"/>
          <w:right w:val="nil"/>
          <w:between w:val="nil"/>
        </w:pBdr>
        <w:contextualSpacing/>
      </w:pPr>
      <w:r>
        <w:rPr>
          <w:color w:val="000000"/>
        </w:rPr>
        <w:t xml:space="preserve">Only a certified 4-H </w:t>
      </w:r>
      <w:r w:rsidR="00B23C12">
        <w:rPr>
          <w:color w:val="000000"/>
        </w:rPr>
        <w:t>s</w:t>
      </w:r>
      <w:r>
        <w:rPr>
          <w:color w:val="000000"/>
        </w:rPr>
        <w:t xml:space="preserve">hooting </w:t>
      </w:r>
      <w:r w:rsidR="00B23C12">
        <w:rPr>
          <w:color w:val="000000"/>
        </w:rPr>
        <w:t>s</w:t>
      </w:r>
      <w:r>
        <w:rPr>
          <w:color w:val="000000"/>
        </w:rPr>
        <w:t xml:space="preserve">ports leader may lead any member in </w:t>
      </w:r>
      <w:ins w:id="267" w:author="Author">
        <w:r w:rsidR="00D05433">
          <w:rPr>
            <w:color w:val="000000"/>
          </w:rPr>
          <w:t xml:space="preserve">a </w:t>
        </w:r>
      </w:ins>
      <w:r w:rsidR="00B23C12">
        <w:rPr>
          <w:color w:val="000000"/>
        </w:rPr>
        <w:t>s</w:t>
      </w:r>
      <w:r>
        <w:rPr>
          <w:color w:val="000000"/>
        </w:rPr>
        <w:t xml:space="preserve">hooting </w:t>
      </w:r>
      <w:r w:rsidR="00B23C12">
        <w:rPr>
          <w:color w:val="000000"/>
        </w:rPr>
        <w:t>s</w:t>
      </w:r>
      <w:r>
        <w:rPr>
          <w:color w:val="000000"/>
        </w:rPr>
        <w:t xml:space="preserve">ports project and must lead all activities where youth are shooting (non-certified instructors can demonstrate). All live fires are to be conducted in </w:t>
      </w:r>
      <w:r w:rsidR="00EC3025">
        <w:rPr>
          <w:color w:val="000000"/>
        </w:rPr>
        <w:t xml:space="preserve">the </w:t>
      </w:r>
      <w:r>
        <w:rPr>
          <w:color w:val="000000"/>
        </w:rPr>
        <w:t>pre</w:t>
      </w:r>
      <w:r>
        <w:t xml:space="preserve">sence of </w:t>
      </w:r>
      <w:r w:rsidR="00EC3025">
        <w:t xml:space="preserve">a </w:t>
      </w:r>
      <w:r>
        <w:t>certified SESS instructor</w:t>
      </w:r>
      <w:r>
        <w:rPr>
          <w:color w:val="000000"/>
        </w:rPr>
        <w:t>.</w:t>
      </w:r>
    </w:p>
    <w:p w14:paraId="697A9342" w14:textId="4DAC3B4C" w:rsidR="00B93C70" w:rsidRPr="003C292E" w:rsidRDefault="00B93C70" w:rsidP="00B93C70">
      <w:pPr>
        <w:numPr>
          <w:ilvl w:val="0"/>
          <w:numId w:val="15"/>
        </w:numPr>
        <w:pBdr>
          <w:top w:val="nil"/>
          <w:left w:val="nil"/>
          <w:bottom w:val="nil"/>
          <w:right w:val="nil"/>
          <w:between w:val="nil"/>
        </w:pBdr>
        <w:contextualSpacing/>
      </w:pPr>
      <w:r w:rsidRPr="00EC3025">
        <w:rPr>
          <w:color w:val="000000"/>
        </w:rPr>
        <w:t>Competitive shooting events are optional and individual</w:t>
      </w:r>
      <w:r>
        <w:rPr>
          <w:color w:val="000000"/>
        </w:rPr>
        <w:t>.</w:t>
      </w:r>
    </w:p>
    <w:p w14:paraId="4BF880C1" w14:textId="77777777" w:rsidR="00B93C70" w:rsidRPr="003C292E" w:rsidRDefault="00B93C70" w:rsidP="00FB78B4">
      <w:pPr>
        <w:pStyle w:val="Heading3"/>
      </w:pPr>
      <w:r w:rsidRPr="003C292E">
        <w:t>Simulated Combat Sports</w:t>
      </w:r>
    </w:p>
    <w:p w14:paraId="177052B1" w14:textId="5AA61611" w:rsidR="00B93C70" w:rsidRPr="00B93C70" w:rsidRDefault="00B93C70" w:rsidP="00B93C70">
      <w:pPr>
        <w:pStyle w:val="ListParagraph"/>
        <w:numPr>
          <w:ilvl w:val="0"/>
          <w:numId w:val="15"/>
        </w:numPr>
        <w:rPr>
          <w:rFonts w:cs="Times New Roman"/>
          <w:color w:val="000000"/>
        </w:rPr>
      </w:pPr>
      <w:r w:rsidRPr="00B93C70">
        <w:rPr>
          <w:rFonts w:cs="Times New Roman"/>
          <w:color w:val="000000"/>
        </w:rPr>
        <w:t>Regarding simulated combat sports</w:t>
      </w:r>
      <w:ins w:id="268" w:author="Author">
        <w:r w:rsidR="008F2326">
          <w:rPr>
            <w:rFonts w:cs="Times New Roman"/>
            <w:color w:val="000000"/>
          </w:rPr>
          <w:t xml:space="preserve"> </w:t>
        </w:r>
        <w:r w:rsidR="008F2326">
          <w:t>—</w:t>
        </w:r>
        <w:r w:rsidR="008F2326">
          <w:t xml:space="preserve"> </w:t>
        </w:r>
      </w:ins>
      <w:del w:id="269" w:author="Author">
        <w:r w:rsidRPr="00B93C70" w:rsidDel="008F2326">
          <w:rPr>
            <w:rFonts w:cs="Times New Roman"/>
            <w:color w:val="000000"/>
          </w:rPr>
          <w:delText xml:space="preserve">, </w:delText>
        </w:r>
      </w:del>
      <w:r w:rsidRPr="00B93C70">
        <w:rPr>
          <w:rFonts w:cs="Times New Roman"/>
          <w:color w:val="000000"/>
        </w:rPr>
        <w:t>including</w:t>
      </w:r>
      <w:del w:id="270" w:author="Author">
        <w:r w:rsidRPr="00B93C70" w:rsidDel="008F2326">
          <w:rPr>
            <w:rFonts w:cs="Times New Roman"/>
            <w:color w:val="000000"/>
          </w:rPr>
          <w:delText>,</w:delText>
        </w:r>
      </w:del>
      <w:r w:rsidRPr="00B93C70">
        <w:rPr>
          <w:rFonts w:cs="Times New Roman"/>
          <w:color w:val="000000"/>
        </w:rPr>
        <w:t xml:space="preserve"> but not limited to</w:t>
      </w:r>
      <w:del w:id="271" w:author="Author">
        <w:r w:rsidRPr="00B93C70" w:rsidDel="008F2326">
          <w:rPr>
            <w:rFonts w:cs="Times New Roman"/>
            <w:color w:val="000000"/>
          </w:rPr>
          <w:delText>,</w:delText>
        </w:r>
      </w:del>
      <w:r w:rsidRPr="00B93C70">
        <w:rPr>
          <w:rFonts w:cs="Times New Roman"/>
          <w:color w:val="000000"/>
        </w:rPr>
        <w:t xml:space="preserve"> air-soft, laser guns, archery tag </w:t>
      </w:r>
      <w:ins w:id="272" w:author="Author">
        <w:r w:rsidR="008F2326">
          <w:t>—</w:t>
        </w:r>
      </w:ins>
      <w:del w:id="273" w:author="Author">
        <w:r w:rsidRPr="00B93C70" w:rsidDel="008F2326">
          <w:rPr>
            <w:rFonts w:cs="Times New Roman"/>
            <w:color w:val="000000"/>
          </w:rPr>
          <w:delText>–</w:delText>
        </w:r>
      </w:del>
      <w:r w:rsidRPr="00B93C70">
        <w:rPr>
          <w:rFonts w:cs="Times New Roman"/>
          <w:color w:val="000000"/>
        </w:rPr>
        <w:t xml:space="preserve"> </w:t>
      </w:r>
      <w:ins w:id="274" w:author="Author">
        <w:r w:rsidR="008F2326">
          <w:rPr>
            <w:rFonts w:cs="Times New Roman"/>
            <w:color w:val="000000"/>
          </w:rPr>
          <w:t>p</w:t>
        </w:r>
      </w:ins>
      <w:del w:id="275" w:author="Author">
        <w:r w:rsidRPr="00B93C70" w:rsidDel="008F2326">
          <w:rPr>
            <w:rFonts w:cs="Times New Roman"/>
            <w:color w:val="000000"/>
          </w:rPr>
          <w:delText>P</w:delText>
        </w:r>
      </w:del>
      <w:r w:rsidRPr="00B93C70">
        <w:rPr>
          <w:rFonts w:cs="Times New Roman"/>
          <w:color w:val="000000"/>
        </w:rPr>
        <w:t>ointing any type of gun including air-soft guns, laser guns, paintball guns, archery tag bows and arrows, or sighting devices at any person or humanoid-shaped target is inappropriate in any 4-H program activity and is prohibited in 4-H SESS programs and activities.</w:t>
      </w:r>
    </w:p>
    <w:p w14:paraId="32A77013" w14:textId="77777777" w:rsidR="00C67D5F" w:rsidRPr="003C292E" w:rsidRDefault="00ED15DC" w:rsidP="00FB78B4">
      <w:pPr>
        <w:pStyle w:val="Heading3"/>
      </w:pPr>
      <w:r w:rsidRPr="003C292E">
        <w:t>Meetings</w:t>
      </w:r>
    </w:p>
    <w:p w14:paraId="5C835208" w14:textId="77777777" w:rsidR="00C67D5F" w:rsidRDefault="00ED15DC">
      <w:pPr>
        <w:numPr>
          <w:ilvl w:val="0"/>
          <w:numId w:val="24"/>
        </w:numPr>
        <w:pBdr>
          <w:top w:val="nil"/>
          <w:left w:val="nil"/>
          <w:bottom w:val="nil"/>
          <w:right w:val="nil"/>
          <w:between w:val="nil"/>
        </w:pBdr>
        <w:contextualSpacing/>
      </w:pPr>
      <w:r>
        <w:rPr>
          <w:color w:val="000000"/>
        </w:rPr>
        <w:t xml:space="preserve">Complete a </w:t>
      </w:r>
      <w:r w:rsidRPr="007E6340">
        <w:rPr>
          <w:color w:val="000000"/>
        </w:rPr>
        <w:t>Site Safety Information</w:t>
      </w:r>
      <w:r>
        <w:rPr>
          <w:color w:val="000000"/>
        </w:rPr>
        <w:t xml:space="preserve"> form for each venue.</w:t>
      </w:r>
    </w:p>
    <w:p w14:paraId="34EEE189" w14:textId="3B887DC7" w:rsidR="00C67D5F" w:rsidRDefault="00ED15DC">
      <w:pPr>
        <w:numPr>
          <w:ilvl w:val="0"/>
          <w:numId w:val="24"/>
        </w:numPr>
        <w:pBdr>
          <w:top w:val="nil"/>
          <w:left w:val="nil"/>
          <w:bottom w:val="nil"/>
          <w:right w:val="nil"/>
          <w:between w:val="nil"/>
        </w:pBdr>
        <w:contextualSpacing/>
      </w:pPr>
      <w:r>
        <w:rPr>
          <w:color w:val="000000"/>
        </w:rPr>
        <w:t>All live</w:t>
      </w:r>
      <w:ins w:id="276" w:author="Author">
        <w:r w:rsidR="00337571">
          <w:rPr>
            <w:color w:val="000000"/>
          </w:rPr>
          <w:t>-</w:t>
        </w:r>
      </w:ins>
      <w:del w:id="277" w:author="Author">
        <w:r w:rsidDel="00337571">
          <w:rPr>
            <w:color w:val="000000"/>
          </w:rPr>
          <w:delText xml:space="preserve"> </w:delText>
        </w:r>
      </w:del>
      <w:r>
        <w:rPr>
          <w:color w:val="000000"/>
        </w:rPr>
        <w:t xml:space="preserve">fire activities are to be done under the direct supervision of </w:t>
      </w:r>
      <w:r w:rsidR="00EC3025">
        <w:rPr>
          <w:color w:val="000000"/>
        </w:rPr>
        <w:t>a c</w:t>
      </w:r>
      <w:r>
        <w:rPr>
          <w:color w:val="000000"/>
        </w:rPr>
        <w:t xml:space="preserve">ertified 4-H </w:t>
      </w:r>
      <w:r w:rsidR="00EC3025">
        <w:rPr>
          <w:color w:val="000000"/>
        </w:rPr>
        <w:t>s</w:t>
      </w:r>
      <w:r>
        <w:rPr>
          <w:color w:val="000000"/>
        </w:rPr>
        <w:t xml:space="preserve">hooting </w:t>
      </w:r>
      <w:r w:rsidR="00EC3025">
        <w:rPr>
          <w:color w:val="000000"/>
        </w:rPr>
        <w:t>s</w:t>
      </w:r>
      <w:r>
        <w:rPr>
          <w:color w:val="000000"/>
        </w:rPr>
        <w:t xml:space="preserve">ports </w:t>
      </w:r>
      <w:r w:rsidR="00EC3025">
        <w:rPr>
          <w:color w:val="000000"/>
        </w:rPr>
        <w:t>i</w:t>
      </w:r>
      <w:r>
        <w:rPr>
          <w:color w:val="000000"/>
        </w:rPr>
        <w:t>nstructor.</w:t>
      </w:r>
    </w:p>
    <w:p w14:paraId="4B4F1C6F" w14:textId="2D37C6F7" w:rsidR="007E6340" w:rsidRDefault="00ED15DC" w:rsidP="007E6340">
      <w:pPr>
        <w:numPr>
          <w:ilvl w:val="0"/>
          <w:numId w:val="24"/>
        </w:numPr>
        <w:pBdr>
          <w:top w:val="nil"/>
          <w:left w:val="nil"/>
          <w:bottom w:val="nil"/>
          <w:right w:val="nil"/>
          <w:between w:val="nil"/>
        </w:pBdr>
        <w:contextualSpacing/>
      </w:pPr>
      <w:r>
        <w:rPr>
          <w:color w:val="000000"/>
        </w:rPr>
        <w:lastRenderedPageBreak/>
        <w:t>Proper and adequate eye, ear</w:t>
      </w:r>
      <w:r w:rsidR="00EC3025">
        <w:rPr>
          <w:color w:val="000000"/>
        </w:rPr>
        <w:t>,</w:t>
      </w:r>
      <w:r>
        <w:rPr>
          <w:color w:val="000000"/>
        </w:rPr>
        <w:t xml:space="preserve"> and foot protection are to be worn when on the line of fire or shooting at any shooting event. </w:t>
      </w:r>
    </w:p>
    <w:p w14:paraId="4FD8CE44" w14:textId="5A98D90B" w:rsidR="00EC3025" w:rsidRPr="003C292E" w:rsidRDefault="00ED15DC" w:rsidP="007E6340">
      <w:pPr>
        <w:numPr>
          <w:ilvl w:val="0"/>
          <w:numId w:val="24"/>
        </w:numPr>
        <w:pBdr>
          <w:top w:val="nil"/>
          <w:left w:val="nil"/>
          <w:bottom w:val="nil"/>
          <w:right w:val="nil"/>
          <w:between w:val="nil"/>
        </w:pBdr>
        <w:contextualSpacing/>
      </w:pPr>
      <w:r w:rsidRPr="007E6340">
        <w:rPr>
          <w:color w:val="000000"/>
        </w:rPr>
        <w:t xml:space="preserve">The organization or individual owners of the meeting site may require additional forms </w:t>
      </w:r>
      <w:del w:id="278" w:author="Author">
        <w:r w:rsidRPr="007E6340" w:rsidDel="007854A6">
          <w:rPr>
            <w:color w:val="000000"/>
          </w:rPr>
          <w:delText xml:space="preserve">– </w:delText>
        </w:r>
      </w:del>
      <w:ins w:id="279" w:author="Author">
        <w:r w:rsidR="007854A6">
          <w:rPr>
            <w:color w:val="000000"/>
          </w:rPr>
          <w:t>(</w:t>
        </w:r>
      </w:ins>
      <w:r w:rsidRPr="007E6340">
        <w:rPr>
          <w:color w:val="000000"/>
        </w:rPr>
        <w:t>certificate of insurance, individual waivers</w:t>
      </w:r>
      <w:ins w:id="280" w:author="Author">
        <w:r w:rsidR="007854A6">
          <w:rPr>
            <w:color w:val="000000"/>
          </w:rPr>
          <w:t>,</w:t>
        </w:r>
      </w:ins>
      <w:r w:rsidRPr="007E6340">
        <w:rPr>
          <w:color w:val="000000"/>
        </w:rPr>
        <w:t xml:space="preserve"> and/or Memorandums of Understanding</w:t>
      </w:r>
      <w:ins w:id="281" w:author="Author">
        <w:r w:rsidR="007854A6">
          <w:rPr>
            <w:color w:val="000000"/>
          </w:rPr>
          <w:t>)</w:t>
        </w:r>
      </w:ins>
      <w:r w:rsidRPr="007E6340">
        <w:rPr>
          <w:color w:val="000000"/>
        </w:rPr>
        <w:t>.</w:t>
      </w:r>
    </w:p>
    <w:p w14:paraId="3502BC18" w14:textId="0D17CDEB" w:rsidR="00C67D5F" w:rsidRPr="007E6340" w:rsidRDefault="00ED15DC" w:rsidP="007E6340">
      <w:pPr>
        <w:numPr>
          <w:ilvl w:val="0"/>
          <w:numId w:val="24"/>
        </w:numPr>
        <w:pBdr>
          <w:top w:val="nil"/>
          <w:left w:val="nil"/>
          <w:bottom w:val="nil"/>
          <w:right w:val="nil"/>
          <w:between w:val="nil"/>
        </w:pBdr>
        <w:contextualSpacing/>
      </w:pPr>
      <w:r w:rsidRPr="007E6340">
        <w:rPr>
          <w:color w:val="000000"/>
        </w:rPr>
        <w:t xml:space="preserve">The organization or individual should check with their insurance provider. </w:t>
      </w:r>
    </w:p>
    <w:p w14:paraId="49919EC4" w14:textId="3E1300D4" w:rsidR="00C67D5F" w:rsidRPr="003C292E" w:rsidRDefault="00ED15DC" w:rsidP="00FB78B4">
      <w:pPr>
        <w:pStyle w:val="Heading3"/>
      </w:pPr>
      <w:r w:rsidRPr="003C292E">
        <w:t xml:space="preserve">Open </w:t>
      </w:r>
      <w:ins w:id="282" w:author="Author">
        <w:r w:rsidR="00947188">
          <w:t>H</w:t>
        </w:r>
      </w:ins>
      <w:del w:id="283" w:author="Author">
        <w:r w:rsidRPr="003C292E" w:rsidDel="00947188">
          <w:delText>h</w:delText>
        </w:r>
      </w:del>
      <w:r w:rsidRPr="003C292E">
        <w:t>ouses</w:t>
      </w:r>
      <w:r w:rsidR="00D27B99" w:rsidRPr="003C292E">
        <w:t xml:space="preserve"> and Invitationals</w:t>
      </w:r>
    </w:p>
    <w:p w14:paraId="7284AA5B" w14:textId="5C0D1CE3" w:rsidR="00C67D5F" w:rsidRPr="007E6340" w:rsidRDefault="00ED15DC">
      <w:pPr>
        <w:numPr>
          <w:ilvl w:val="0"/>
          <w:numId w:val="22"/>
        </w:numPr>
        <w:pBdr>
          <w:top w:val="nil"/>
          <w:left w:val="nil"/>
          <w:bottom w:val="nil"/>
          <w:right w:val="nil"/>
          <w:between w:val="nil"/>
        </w:pBdr>
        <w:contextualSpacing/>
        <w:rPr>
          <w:b/>
          <w:color w:val="000000"/>
        </w:rPr>
      </w:pPr>
      <w:r>
        <w:rPr>
          <w:color w:val="000000"/>
        </w:rPr>
        <w:t>A sign</w:t>
      </w:r>
      <w:r w:rsidR="00EC3025">
        <w:rPr>
          <w:color w:val="000000"/>
        </w:rPr>
        <w:t>-</w:t>
      </w:r>
      <w:r>
        <w:rPr>
          <w:color w:val="000000"/>
        </w:rPr>
        <w:t>in sheet/waiver must be used (</w:t>
      </w:r>
      <w:r w:rsidRPr="007E6340">
        <w:rPr>
          <w:color w:val="000000"/>
        </w:rPr>
        <w:t xml:space="preserve">see appendix </w:t>
      </w:r>
      <w:ins w:id="284" w:author="Author">
        <w:r w:rsidR="00947188">
          <w:t>—</w:t>
        </w:r>
        <w:r w:rsidR="00947188">
          <w:t xml:space="preserve"> </w:t>
        </w:r>
      </w:ins>
      <w:r w:rsidRPr="007E6340">
        <w:rPr>
          <w:color w:val="000000"/>
        </w:rPr>
        <w:t>Parental Permission agr</w:t>
      </w:r>
      <w:r w:rsidR="00FB78B4">
        <w:rPr>
          <w:color w:val="000000"/>
        </w:rPr>
        <w:t>eement and Waiver of Liability).</w:t>
      </w:r>
    </w:p>
    <w:p w14:paraId="66884723" w14:textId="77777777" w:rsidR="00C67D5F" w:rsidRDefault="00ED15DC">
      <w:pPr>
        <w:numPr>
          <w:ilvl w:val="0"/>
          <w:numId w:val="22"/>
        </w:numPr>
        <w:pBdr>
          <w:top w:val="nil"/>
          <w:left w:val="nil"/>
          <w:bottom w:val="nil"/>
          <w:right w:val="nil"/>
          <w:between w:val="nil"/>
        </w:pBdr>
        <w:contextualSpacing/>
        <w:rPr>
          <w:b/>
          <w:color w:val="000000"/>
        </w:rPr>
      </w:pPr>
      <w:r>
        <w:rPr>
          <w:color w:val="000000"/>
        </w:rPr>
        <w:t xml:space="preserve">Youth must be at least 9 years old by January </w:t>
      </w:r>
      <w:commentRangeStart w:id="285"/>
      <w:r>
        <w:rPr>
          <w:color w:val="000000"/>
        </w:rPr>
        <w:t>1</w:t>
      </w:r>
      <w:del w:id="286" w:author="Author">
        <w:r w:rsidDel="000B1897">
          <w:rPr>
            <w:color w:val="000000"/>
            <w:vertAlign w:val="superscript"/>
          </w:rPr>
          <w:delText>st</w:delText>
        </w:r>
      </w:del>
      <w:r>
        <w:rPr>
          <w:color w:val="000000"/>
        </w:rPr>
        <w:t xml:space="preserve"> </w:t>
      </w:r>
      <w:commentRangeEnd w:id="285"/>
      <w:r w:rsidR="000B1897">
        <w:rPr>
          <w:rStyle w:val="CommentReference"/>
        </w:rPr>
        <w:commentReference w:id="285"/>
      </w:r>
      <w:r>
        <w:rPr>
          <w:color w:val="000000"/>
        </w:rPr>
        <w:t>and in 4</w:t>
      </w:r>
      <w:r>
        <w:rPr>
          <w:color w:val="000000"/>
          <w:vertAlign w:val="superscript"/>
        </w:rPr>
        <w:t>th</w:t>
      </w:r>
      <w:r>
        <w:rPr>
          <w:color w:val="000000"/>
        </w:rPr>
        <w:t xml:space="preserve"> grade to handle a firearm or archery equipment. </w:t>
      </w:r>
    </w:p>
    <w:p w14:paraId="151E0114" w14:textId="20B21C72" w:rsidR="00C67D5F" w:rsidRDefault="00EC3025">
      <w:pPr>
        <w:numPr>
          <w:ilvl w:val="0"/>
          <w:numId w:val="22"/>
        </w:numPr>
        <w:pBdr>
          <w:top w:val="nil"/>
          <w:left w:val="nil"/>
          <w:bottom w:val="nil"/>
          <w:right w:val="nil"/>
          <w:between w:val="nil"/>
        </w:pBdr>
        <w:contextualSpacing/>
        <w:rPr>
          <w:b/>
          <w:color w:val="000000"/>
        </w:rPr>
      </w:pPr>
      <w:r>
        <w:rPr>
          <w:color w:val="000000"/>
        </w:rPr>
        <w:t>A c</w:t>
      </w:r>
      <w:r w:rsidR="00ED15DC">
        <w:rPr>
          <w:color w:val="000000"/>
        </w:rPr>
        <w:t>ertifie</w:t>
      </w:r>
      <w:r w:rsidR="00FB78B4">
        <w:rPr>
          <w:color w:val="000000"/>
        </w:rPr>
        <w:t>d instructor must be present.</w:t>
      </w:r>
    </w:p>
    <w:p w14:paraId="3B1C1D4E" w14:textId="412B7128" w:rsidR="00C67D5F" w:rsidRDefault="00FB78B4">
      <w:pPr>
        <w:numPr>
          <w:ilvl w:val="0"/>
          <w:numId w:val="22"/>
        </w:numPr>
        <w:pBdr>
          <w:top w:val="nil"/>
          <w:left w:val="nil"/>
          <w:bottom w:val="nil"/>
          <w:right w:val="nil"/>
          <w:between w:val="nil"/>
        </w:pBdr>
        <w:contextualSpacing/>
        <w:rPr>
          <w:b/>
          <w:color w:val="000000"/>
        </w:rPr>
      </w:pPr>
      <w:r>
        <w:rPr>
          <w:color w:val="000000"/>
        </w:rPr>
        <w:t>Rules must be displayed.</w:t>
      </w:r>
    </w:p>
    <w:p w14:paraId="030AE09B" w14:textId="77777777" w:rsidR="00C67D5F" w:rsidRDefault="00ED15DC" w:rsidP="00FB78B4">
      <w:pPr>
        <w:pStyle w:val="Heading3"/>
      </w:pPr>
      <w:r>
        <w:t>Partnering Organizations</w:t>
      </w:r>
    </w:p>
    <w:p w14:paraId="53575DF8" w14:textId="5CB618D9" w:rsidR="00C67D5F" w:rsidRDefault="00ED15DC">
      <w:pPr>
        <w:numPr>
          <w:ilvl w:val="0"/>
          <w:numId w:val="29"/>
        </w:numPr>
        <w:pBdr>
          <w:top w:val="nil"/>
          <w:left w:val="nil"/>
          <w:bottom w:val="nil"/>
          <w:right w:val="nil"/>
          <w:between w:val="nil"/>
        </w:pBdr>
        <w:contextualSpacing/>
      </w:pPr>
      <w:r>
        <w:rPr>
          <w:color w:val="000000"/>
        </w:rPr>
        <w:t>Inter</w:t>
      </w:r>
      <w:del w:id="287" w:author="Author">
        <w:r w:rsidDel="000B1897">
          <w:rPr>
            <w:color w:val="000000"/>
          </w:rPr>
          <w:delText>-</w:delText>
        </w:r>
      </w:del>
      <w:r>
        <w:rPr>
          <w:color w:val="000000"/>
        </w:rPr>
        <w:t>agency cooperation/collaboration and participation through use of facilities and equipment</w:t>
      </w:r>
      <w:del w:id="288" w:author="Author">
        <w:r w:rsidR="00EC3025" w:rsidDel="00192DB9">
          <w:rPr>
            <w:color w:val="000000"/>
          </w:rPr>
          <w:delText>,</w:delText>
        </w:r>
      </w:del>
      <w:r>
        <w:rPr>
          <w:color w:val="000000"/>
        </w:rPr>
        <w:t xml:space="preserve"> as well as cooperative programming</w:t>
      </w:r>
      <w:bookmarkStart w:id="289" w:name="_GoBack"/>
      <w:bookmarkEnd w:id="289"/>
      <w:del w:id="290" w:author="Author">
        <w:r w:rsidR="00EC3025" w:rsidDel="00192DB9">
          <w:rPr>
            <w:color w:val="000000"/>
          </w:rPr>
          <w:delText>,</w:delText>
        </w:r>
      </w:del>
      <w:r>
        <w:rPr>
          <w:color w:val="000000"/>
        </w:rPr>
        <w:t xml:space="preserve"> is strongly encouraged. </w:t>
      </w:r>
    </w:p>
    <w:p w14:paraId="59BCCDC2" w14:textId="77777777" w:rsidR="00C67D5F" w:rsidRDefault="00ED15DC">
      <w:pPr>
        <w:numPr>
          <w:ilvl w:val="0"/>
          <w:numId w:val="29"/>
        </w:numPr>
        <w:pBdr>
          <w:top w:val="nil"/>
          <w:left w:val="nil"/>
          <w:bottom w:val="nil"/>
          <w:right w:val="nil"/>
          <w:between w:val="nil"/>
        </w:pBdr>
        <w:contextualSpacing/>
      </w:pPr>
      <w:r>
        <w:rPr>
          <w:color w:val="000000"/>
        </w:rPr>
        <w:t xml:space="preserve">It is advised to obtain an MOU with each organization that will be partnering with the club. </w:t>
      </w:r>
    </w:p>
    <w:p w14:paraId="0027ECA0" w14:textId="371C46B3" w:rsidR="00C67D5F" w:rsidRDefault="00ED15DC" w:rsidP="00FB78B4">
      <w:pPr>
        <w:pStyle w:val="Heading2"/>
      </w:pPr>
      <w:r>
        <w:t xml:space="preserve">Process for </w:t>
      </w:r>
      <w:ins w:id="291" w:author="Author">
        <w:r w:rsidR="00446435">
          <w:t>U</w:t>
        </w:r>
      </w:ins>
      <w:del w:id="292" w:author="Author">
        <w:r w:rsidDel="00446435">
          <w:delText>u</w:delText>
        </w:r>
      </w:del>
      <w:r>
        <w:t xml:space="preserve">pdating </w:t>
      </w:r>
      <w:ins w:id="293" w:author="Author">
        <w:r w:rsidR="00446435">
          <w:t>T</w:t>
        </w:r>
      </w:ins>
      <w:del w:id="294" w:author="Author">
        <w:r w:rsidDel="00446435">
          <w:delText>t</w:delText>
        </w:r>
      </w:del>
      <w:r>
        <w:t xml:space="preserve">his </w:t>
      </w:r>
      <w:ins w:id="295" w:author="Author">
        <w:r w:rsidR="00446435">
          <w:t>P</w:t>
        </w:r>
      </w:ins>
      <w:del w:id="296" w:author="Author">
        <w:r w:rsidDel="00446435">
          <w:delText>p</w:delText>
        </w:r>
      </w:del>
      <w:r>
        <w:t>lan</w:t>
      </w:r>
    </w:p>
    <w:p w14:paraId="16AD62EF" w14:textId="65532EA7" w:rsidR="00C67D5F" w:rsidRDefault="00ED15DC">
      <w:r>
        <w:t xml:space="preserve">The Iowa 4-H SESS Policy and Procedures </w:t>
      </w:r>
      <w:commentRangeStart w:id="297"/>
      <w:r>
        <w:t xml:space="preserve">plan </w:t>
      </w:r>
      <w:commentRangeEnd w:id="297"/>
      <w:r w:rsidR="00446435">
        <w:rPr>
          <w:rStyle w:val="CommentReference"/>
        </w:rPr>
        <w:commentReference w:id="297"/>
      </w:r>
      <w:r>
        <w:t xml:space="preserve">will be updated as an ongoing process, with current revisions communicated to all volunteer instructors, county, </w:t>
      </w:r>
      <w:r w:rsidR="00FB78B4">
        <w:t>area,</w:t>
      </w:r>
      <w:r>
        <w:t xml:space="preserve"> and state staff. </w:t>
      </w:r>
    </w:p>
    <w:p w14:paraId="14B93622" w14:textId="77777777" w:rsidR="00C67D5F" w:rsidRDefault="00ED15DC">
      <w:r>
        <w:t>An in-depth review will be done every two years and updated as needed.</w:t>
      </w:r>
    </w:p>
    <w:p w14:paraId="205E66E3" w14:textId="77777777" w:rsidR="00C67D5F" w:rsidRDefault="00C67D5F">
      <w:pPr>
        <w:rPr>
          <w:b/>
        </w:rPr>
      </w:pPr>
    </w:p>
    <w:p w14:paraId="609DE8C3" w14:textId="77777777" w:rsidR="00C67D5F" w:rsidRDefault="00C67D5F">
      <w:pPr>
        <w:rPr>
          <w:b/>
        </w:rPr>
      </w:pPr>
    </w:p>
    <w:p w14:paraId="24F76C24" w14:textId="77777777" w:rsidR="00C67D5F" w:rsidRDefault="00C67D5F">
      <w:pPr>
        <w:rPr>
          <w:b/>
        </w:rPr>
      </w:pPr>
    </w:p>
    <w:p w14:paraId="3D72212E" w14:textId="2DBA6DC6" w:rsidR="006C2CCA" w:rsidRDefault="006C2CCA" w:rsidP="00714E07">
      <w:pPr>
        <w:rPr>
          <w:b/>
        </w:rPr>
      </w:pPr>
    </w:p>
    <w:sectPr w:rsidR="006C2CCA" w:rsidSect="00156A70">
      <w:footerReference w:type="even" r:id="rId13"/>
      <w:footerReference w:type="default" r:id="rId14"/>
      <w:pgSz w:w="12240" w:h="15840"/>
      <w:pgMar w:top="1440" w:right="1080" w:bottom="1440" w:left="1080" w:header="0" w:footer="720"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Author" w:initials="A">
    <w:p w14:paraId="446CCE56" w14:textId="299055AB" w:rsidR="00BD6583" w:rsidRDefault="00BD6583">
      <w:pPr>
        <w:pStyle w:val="CommentText"/>
      </w:pPr>
      <w:r>
        <w:rPr>
          <w:rStyle w:val="CommentReference"/>
        </w:rPr>
        <w:annotationRef/>
      </w:r>
      <w:r>
        <w:t>You may want to change the beginnings of these list items to the progressive form of the verb (e.g</w:t>
      </w:r>
      <w:r w:rsidR="00AF363D">
        <w:t>.</w:t>
      </w:r>
      <w:r>
        <w:t xml:space="preserve">, “encouraging,” “enhancing,” “teaching”). This will keep grammatical consistency with the introductory line </w:t>
      </w:r>
      <w:r w:rsidR="00A35CDC">
        <w:t>before the</w:t>
      </w:r>
      <w:r>
        <w:t xml:space="preserve"> list</w:t>
      </w:r>
      <w:r w:rsidR="00A35CDC">
        <w:t xml:space="preserve"> items</w:t>
      </w:r>
      <w:r>
        <w:t>.</w:t>
      </w:r>
    </w:p>
  </w:comment>
  <w:comment w:id="106" w:author="Author" w:initials="A">
    <w:p w14:paraId="38C90EA4" w14:textId="2FAA1CDD" w:rsidR="000E36EE" w:rsidRDefault="000E36EE">
      <w:pPr>
        <w:pStyle w:val="CommentText"/>
      </w:pPr>
      <w:r>
        <w:rPr>
          <w:rStyle w:val="CommentReference"/>
        </w:rPr>
        <w:annotationRef/>
      </w:r>
      <w:r>
        <w:t xml:space="preserve">If this is the </w:t>
      </w:r>
      <w:r w:rsidR="00431E22">
        <w:t xml:space="preserve">official </w:t>
      </w:r>
      <w:r>
        <w:t>title of the event, leave it capitalized; if not, make it lowercase</w:t>
      </w:r>
    </w:p>
  </w:comment>
  <w:comment w:id="158" w:author="Author" w:initials="A">
    <w:p w14:paraId="03A0A16D" w14:textId="391434AC" w:rsidR="00250CE6" w:rsidRDefault="00250CE6">
      <w:pPr>
        <w:pStyle w:val="CommentText"/>
      </w:pPr>
      <w:r>
        <w:rPr>
          <w:rStyle w:val="CommentReference"/>
        </w:rPr>
        <w:annotationRef/>
      </w:r>
      <w:r>
        <w:t>It looks like “coverage</w:t>
      </w:r>
      <w:proofErr w:type="gramStart"/>
      <w:r>
        <w:t>”</w:t>
      </w:r>
      <w:proofErr w:type="gramEnd"/>
      <w:r>
        <w:t xml:space="preserve"> or a different noun needs to go here</w:t>
      </w:r>
    </w:p>
  </w:comment>
  <w:comment w:id="201" w:author="Author" w:initials="A">
    <w:p w14:paraId="7D7C1566" w14:textId="6A0218F9" w:rsidR="0065795E" w:rsidRDefault="0065795E">
      <w:pPr>
        <w:pStyle w:val="CommentText"/>
      </w:pPr>
      <w:r>
        <w:rPr>
          <w:rStyle w:val="CommentReference"/>
        </w:rPr>
        <w:annotationRef/>
      </w:r>
      <w:r>
        <w:t>Capitalize if this is part of the title</w:t>
      </w:r>
    </w:p>
  </w:comment>
  <w:comment w:id="285" w:author="Author" w:initials="A">
    <w:p w14:paraId="358C91DB" w14:textId="09ED50D8" w:rsidR="000B1897" w:rsidRDefault="000B1897">
      <w:pPr>
        <w:pStyle w:val="CommentText"/>
      </w:pPr>
      <w:r>
        <w:rPr>
          <w:rStyle w:val="CommentReference"/>
        </w:rPr>
        <w:annotationRef/>
      </w:r>
      <w:r>
        <w:t>I deleted the “</w:t>
      </w:r>
      <w:proofErr w:type="spellStart"/>
      <w:r>
        <w:t>st</w:t>
      </w:r>
      <w:proofErr w:type="spellEnd"/>
      <w:r>
        <w:t>,” for consistency with the other date numbers</w:t>
      </w:r>
    </w:p>
  </w:comment>
  <w:comment w:id="297" w:author="Author" w:initials="A">
    <w:p w14:paraId="52D113E6" w14:textId="6333A10C" w:rsidR="00446435" w:rsidRDefault="00446435">
      <w:pPr>
        <w:pStyle w:val="CommentText"/>
      </w:pPr>
      <w:r>
        <w:rPr>
          <w:rStyle w:val="CommentReference"/>
        </w:rPr>
        <w:annotationRef/>
      </w:r>
      <w:r>
        <w:t xml:space="preserve">Capitalize this if the word is part of the official title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6CCE56" w15:done="0"/>
  <w15:commentEx w15:paraId="38C90EA4" w15:done="0"/>
  <w15:commentEx w15:paraId="03A0A16D" w15:done="0"/>
  <w15:commentEx w15:paraId="7D7C1566" w15:done="0"/>
  <w15:commentEx w15:paraId="358C91DB" w15:done="0"/>
  <w15:commentEx w15:paraId="52D113E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6CCE56" w16cid:durableId="203F61D3"/>
  <w16cid:commentId w16cid:paraId="38C90EA4" w16cid:durableId="2043AA1A"/>
  <w16cid:commentId w16cid:paraId="03A0A16D" w16cid:durableId="2043B6EB"/>
  <w16cid:commentId w16cid:paraId="7D7C1566" w16cid:durableId="2044FEB2"/>
  <w16cid:commentId w16cid:paraId="358C91DB" w16cid:durableId="20451927"/>
  <w16cid:commentId w16cid:paraId="52D113E6" w16cid:durableId="204519C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A3BD57" w14:textId="77777777" w:rsidR="00731C0A" w:rsidRDefault="00731C0A">
      <w:r>
        <w:separator/>
      </w:r>
    </w:p>
  </w:endnote>
  <w:endnote w:type="continuationSeparator" w:id="0">
    <w:p w14:paraId="5D5A1226" w14:textId="77777777" w:rsidR="00731C0A" w:rsidRDefault="00731C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F490A" w14:textId="77777777" w:rsidR="00C67D5F" w:rsidRDefault="00ED15DC">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3131EA29" w14:textId="77777777" w:rsidR="00C67D5F" w:rsidRDefault="00C67D5F">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D917D" w14:textId="4162142C" w:rsidR="00156A70" w:rsidRDefault="00156A70">
    <w:pPr>
      <w:pStyle w:val="Footer"/>
    </w:pPr>
    <w:r>
      <w:t xml:space="preserve">Iowa 4-H </w:t>
    </w:r>
    <w:r>
      <w:ptab w:relativeTo="margin" w:alignment="center" w:leader="none"/>
    </w:r>
    <w:r>
      <w:t>Iowa 4-H Shooting Sports Requirements</w:t>
    </w:r>
    <w:r>
      <w:ptab w:relativeTo="margin" w:alignment="right" w:leader="none"/>
    </w:r>
    <w:r>
      <w:t>March 2019</w:t>
    </w:r>
    <w:r w:rsidR="00FB78B4">
      <w:t xml:space="preserve"> 4HP 3150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936338" w14:textId="77777777" w:rsidR="00731C0A" w:rsidRDefault="00731C0A">
      <w:r>
        <w:separator/>
      </w:r>
    </w:p>
  </w:footnote>
  <w:footnote w:type="continuationSeparator" w:id="0">
    <w:p w14:paraId="3ECBBB6C" w14:textId="77777777" w:rsidR="00731C0A" w:rsidRDefault="00731C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C4AC3"/>
    <w:multiLevelType w:val="multilevel"/>
    <w:tmpl w:val="BA1E7F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4D50E65"/>
    <w:multiLevelType w:val="multilevel"/>
    <w:tmpl w:val="E82207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3794AC2"/>
    <w:multiLevelType w:val="multilevel"/>
    <w:tmpl w:val="77C2C63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156F6E30"/>
    <w:multiLevelType w:val="multilevel"/>
    <w:tmpl w:val="D7BABA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6454D88"/>
    <w:multiLevelType w:val="multilevel"/>
    <w:tmpl w:val="576C38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8881A4C"/>
    <w:multiLevelType w:val="multilevel"/>
    <w:tmpl w:val="3BF471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B435B75"/>
    <w:multiLevelType w:val="multilevel"/>
    <w:tmpl w:val="AF8E920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2C4C0EBA"/>
    <w:multiLevelType w:val="multilevel"/>
    <w:tmpl w:val="525E38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D4915D9"/>
    <w:multiLevelType w:val="multilevel"/>
    <w:tmpl w:val="AD485250"/>
    <w:lvl w:ilvl="0">
      <w:start w:val="1"/>
      <w:numFmt w:val="decimal"/>
      <w:lvlText w:val="%1."/>
      <w:lvlJc w:val="left"/>
      <w:pPr>
        <w:ind w:left="1530" w:hanging="360"/>
      </w:pPr>
    </w:lvl>
    <w:lvl w:ilvl="1">
      <w:start w:val="1"/>
      <w:numFmt w:val="lowerLetter"/>
      <w:lvlText w:val="%2."/>
      <w:lvlJc w:val="left"/>
      <w:pPr>
        <w:ind w:left="2250" w:hanging="360"/>
      </w:pPr>
    </w:lvl>
    <w:lvl w:ilvl="2">
      <w:start w:val="1"/>
      <w:numFmt w:val="lowerRoman"/>
      <w:lvlText w:val="%3."/>
      <w:lvlJc w:val="right"/>
      <w:pPr>
        <w:ind w:left="2970" w:hanging="180"/>
      </w:pPr>
    </w:lvl>
    <w:lvl w:ilvl="3">
      <w:start w:val="1"/>
      <w:numFmt w:val="decimal"/>
      <w:lvlText w:val="%4."/>
      <w:lvlJc w:val="left"/>
      <w:pPr>
        <w:ind w:left="3690" w:hanging="360"/>
      </w:pPr>
    </w:lvl>
    <w:lvl w:ilvl="4">
      <w:start w:val="1"/>
      <w:numFmt w:val="lowerLetter"/>
      <w:lvlText w:val="%5."/>
      <w:lvlJc w:val="left"/>
      <w:pPr>
        <w:ind w:left="4410" w:hanging="360"/>
      </w:pPr>
    </w:lvl>
    <w:lvl w:ilvl="5">
      <w:start w:val="1"/>
      <w:numFmt w:val="lowerRoman"/>
      <w:lvlText w:val="%6."/>
      <w:lvlJc w:val="right"/>
      <w:pPr>
        <w:ind w:left="5130" w:hanging="180"/>
      </w:pPr>
    </w:lvl>
    <w:lvl w:ilvl="6">
      <w:start w:val="1"/>
      <w:numFmt w:val="decimal"/>
      <w:lvlText w:val="%7."/>
      <w:lvlJc w:val="left"/>
      <w:pPr>
        <w:ind w:left="5850" w:hanging="360"/>
      </w:pPr>
    </w:lvl>
    <w:lvl w:ilvl="7">
      <w:start w:val="1"/>
      <w:numFmt w:val="lowerLetter"/>
      <w:lvlText w:val="%8."/>
      <w:lvlJc w:val="left"/>
      <w:pPr>
        <w:ind w:left="6570" w:hanging="360"/>
      </w:pPr>
    </w:lvl>
    <w:lvl w:ilvl="8">
      <w:start w:val="1"/>
      <w:numFmt w:val="lowerRoman"/>
      <w:lvlText w:val="%9."/>
      <w:lvlJc w:val="right"/>
      <w:pPr>
        <w:ind w:left="7290" w:hanging="180"/>
      </w:pPr>
    </w:lvl>
  </w:abstractNum>
  <w:abstractNum w:abstractNumId="9" w15:restartNumberingAfterBreak="0">
    <w:nsid w:val="2FDC37C0"/>
    <w:multiLevelType w:val="multilevel"/>
    <w:tmpl w:val="25A6A4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1281B2A"/>
    <w:multiLevelType w:val="multilevel"/>
    <w:tmpl w:val="C40475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1B36BED"/>
    <w:multiLevelType w:val="multilevel"/>
    <w:tmpl w:val="636C8A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0276BEB"/>
    <w:multiLevelType w:val="multilevel"/>
    <w:tmpl w:val="D66442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3583698"/>
    <w:multiLevelType w:val="multilevel"/>
    <w:tmpl w:val="3DECF9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6DB7A09"/>
    <w:multiLevelType w:val="multilevel"/>
    <w:tmpl w:val="ED3CCD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B320536"/>
    <w:multiLevelType w:val="multilevel"/>
    <w:tmpl w:val="255CB9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0CE31C8"/>
    <w:multiLevelType w:val="multilevel"/>
    <w:tmpl w:val="FD2045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60832A8"/>
    <w:multiLevelType w:val="multilevel"/>
    <w:tmpl w:val="3386F9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9585F74"/>
    <w:multiLevelType w:val="multilevel"/>
    <w:tmpl w:val="84E849F4"/>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9" w15:restartNumberingAfterBreak="0">
    <w:nsid w:val="5E011A4A"/>
    <w:multiLevelType w:val="multilevel"/>
    <w:tmpl w:val="8BFCE9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3E64477"/>
    <w:multiLevelType w:val="multilevel"/>
    <w:tmpl w:val="8D72C8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6C27586E"/>
    <w:multiLevelType w:val="multilevel"/>
    <w:tmpl w:val="72A816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F4034FE"/>
    <w:multiLevelType w:val="multilevel"/>
    <w:tmpl w:val="85ACAD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6F6D0B45"/>
    <w:multiLevelType w:val="multilevel"/>
    <w:tmpl w:val="F8880E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73624F81"/>
    <w:multiLevelType w:val="multilevel"/>
    <w:tmpl w:val="B1D0EA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3A12C77"/>
    <w:multiLevelType w:val="multilevel"/>
    <w:tmpl w:val="3326C2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Calibri" w:eastAsia="Calibri" w:hAnsi="Calibri" w:cs="Calibri"/>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93B1925"/>
    <w:multiLevelType w:val="multilevel"/>
    <w:tmpl w:val="907A0E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E6C5B76"/>
    <w:multiLevelType w:val="multilevel"/>
    <w:tmpl w:val="0FAEE0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7EFB34B9"/>
    <w:multiLevelType w:val="multilevel"/>
    <w:tmpl w:val="92A0B216"/>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7FD60015"/>
    <w:multiLevelType w:val="multilevel"/>
    <w:tmpl w:val="C5F6F6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3"/>
  </w:num>
  <w:num w:numId="2">
    <w:abstractNumId w:val="19"/>
  </w:num>
  <w:num w:numId="3">
    <w:abstractNumId w:val="18"/>
  </w:num>
  <w:num w:numId="4">
    <w:abstractNumId w:val="16"/>
  </w:num>
  <w:num w:numId="5">
    <w:abstractNumId w:val="7"/>
  </w:num>
  <w:num w:numId="6">
    <w:abstractNumId w:val="0"/>
  </w:num>
  <w:num w:numId="7">
    <w:abstractNumId w:val="26"/>
  </w:num>
  <w:num w:numId="8">
    <w:abstractNumId w:val="12"/>
  </w:num>
  <w:num w:numId="9">
    <w:abstractNumId w:val="22"/>
  </w:num>
  <w:num w:numId="10">
    <w:abstractNumId w:val="1"/>
  </w:num>
  <w:num w:numId="11">
    <w:abstractNumId w:val="20"/>
  </w:num>
  <w:num w:numId="12">
    <w:abstractNumId w:val="25"/>
  </w:num>
  <w:num w:numId="13">
    <w:abstractNumId w:val="14"/>
  </w:num>
  <w:num w:numId="14">
    <w:abstractNumId w:val="4"/>
  </w:num>
  <w:num w:numId="15">
    <w:abstractNumId w:val="17"/>
  </w:num>
  <w:num w:numId="16">
    <w:abstractNumId w:val="21"/>
  </w:num>
  <w:num w:numId="17">
    <w:abstractNumId w:val="8"/>
  </w:num>
  <w:num w:numId="18">
    <w:abstractNumId w:val="3"/>
  </w:num>
  <w:num w:numId="19">
    <w:abstractNumId w:val="28"/>
  </w:num>
  <w:num w:numId="20">
    <w:abstractNumId w:val="11"/>
  </w:num>
  <w:num w:numId="21">
    <w:abstractNumId w:val="9"/>
  </w:num>
  <w:num w:numId="22">
    <w:abstractNumId w:val="29"/>
  </w:num>
  <w:num w:numId="23">
    <w:abstractNumId w:val="15"/>
  </w:num>
  <w:num w:numId="24">
    <w:abstractNumId w:val="5"/>
  </w:num>
  <w:num w:numId="25">
    <w:abstractNumId w:val="27"/>
  </w:num>
  <w:num w:numId="26">
    <w:abstractNumId w:val="10"/>
  </w:num>
  <w:num w:numId="27">
    <w:abstractNumId w:val="24"/>
  </w:num>
  <w:num w:numId="28">
    <w:abstractNumId w:val="6"/>
  </w:num>
  <w:num w:numId="29">
    <w:abstractNumId w:val="23"/>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proofState w:spelling="clean" w:grammar="clean"/>
  <w:trackRevisions/>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D5F"/>
    <w:rsid w:val="00000675"/>
    <w:rsid w:val="000351C9"/>
    <w:rsid w:val="000600DE"/>
    <w:rsid w:val="000748A3"/>
    <w:rsid w:val="000A3BE3"/>
    <w:rsid w:val="000B1897"/>
    <w:rsid w:val="000D561F"/>
    <w:rsid w:val="000D7F69"/>
    <w:rsid w:val="000E36EE"/>
    <w:rsid w:val="000F16AC"/>
    <w:rsid w:val="000F4E2C"/>
    <w:rsid w:val="00107137"/>
    <w:rsid w:val="00141B92"/>
    <w:rsid w:val="00151A73"/>
    <w:rsid w:val="00154D77"/>
    <w:rsid w:val="00156A70"/>
    <w:rsid w:val="00164E24"/>
    <w:rsid w:val="00171990"/>
    <w:rsid w:val="001734B4"/>
    <w:rsid w:val="00180F6D"/>
    <w:rsid w:val="001849A7"/>
    <w:rsid w:val="00192DB9"/>
    <w:rsid w:val="001A209B"/>
    <w:rsid w:val="001F08E5"/>
    <w:rsid w:val="00214642"/>
    <w:rsid w:val="00231B49"/>
    <w:rsid w:val="00246673"/>
    <w:rsid w:val="00250276"/>
    <w:rsid w:val="00250A98"/>
    <w:rsid w:val="00250CE6"/>
    <w:rsid w:val="00276126"/>
    <w:rsid w:val="002D0086"/>
    <w:rsid w:val="00313C34"/>
    <w:rsid w:val="0032177E"/>
    <w:rsid w:val="00337571"/>
    <w:rsid w:val="00367840"/>
    <w:rsid w:val="003910F0"/>
    <w:rsid w:val="003C292E"/>
    <w:rsid w:val="003C3D8D"/>
    <w:rsid w:val="003E3992"/>
    <w:rsid w:val="003F7607"/>
    <w:rsid w:val="00431E22"/>
    <w:rsid w:val="004423C4"/>
    <w:rsid w:val="00446435"/>
    <w:rsid w:val="004610B5"/>
    <w:rsid w:val="00486B4D"/>
    <w:rsid w:val="00490E60"/>
    <w:rsid w:val="004960B7"/>
    <w:rsid w:val="004C692D"/>
    <w:rsid w:val="00523CFA"/>
    <w:rsid w:val="00531286"/>
    <w:rsid w:val="0054328D"/>
    <w:rsid w:val="005721B1"/>
    <w:rsid w:val="005736C8"/>
    <w:rsid w:val="005B554A"/>
    <w:rsid w:val="005C5C87"/>
    <w:rsid w:val="005E28B2"/>
    <w:rsid w:val="00646789"/>
    <w:rsid w:val="00653833"/>
    <w:rsid w:val="00653EE5"/>
    <w:rsid w:val="00655C96"/>
    <w:rsid w:val="0065795E"/>
    <w:rsid w:val="006602EC"/>
    <w:rsid w:val="00681A45"/>
    <w:rsid w:val="006C04F8"/>
    <w:rsid w:val="006C2CCA"/>
    <w:rsid w:val="006D748C"/>
    <w:rsid w:val="00714E07"/>
    <w:rsid w:val="00731C0A"/>
    <w:rsid w:val="0074684A"/>
    <w:rsid w:val="007542D3"/>
    <w:rsid w:val="007707F7"/>
    <w:rsid w:val="00770B88"/>
    <w:rsid w:val="00781F9E"/>
    <w:rsid w:val="007826E0"/>
    <w:rsid w:val="007854A6"/>
    <w:rsid w:val="007A1836"/>
    <w:rsid w:val="007E6340"/>
    <w:rsid w:val="0080766B"/>
    <w:rsid w:val="008313DD"/>
    <w:rsid w:val="00851C01"/>
    <w:rsid w:val="00867AE5"/>
    <w:rsid w:val="00867EC4"/>
    <w:rsid w:val="00881E5F"/>
    <w:rsid w:val="0088550E"/>
    <w:rsid w:val="008B3249"/>
    <w:rsid w:val="008F2326"/>
    <w:rsid w:val="008F43FF"/>
    <w:rsid w:val="00907134"/>
    <w:rsid w:val="00917ABD"/>
    <w:rsid w:val="00947188"/>
    <w:rsid w:val="00972E5D"/>
    <w:rsid w:val="009C38FB"/>
    <w:rsid w:val="00A02CAE"/>
    <w:rsid w:val="00A308BF"/>
    <w:rsid w:val="00A311FE"/>
    <w:rsid w:val="00A35CDC"/>
    <w:rsid w:val="00AA13FB"/>
    <w:rsid w:val="00AA6EB1"/>
    <w:rsid w:val="00AB247B"/>
    <w:rsid w:val="00AB2CF9"/>
    <w:rsid w:val="00AC789A"/>
    <w:rsid w:val="00AC7AB5"/>
    <w:rsid w:val="00AF363D"/>
    <w:rsid w:val="00B23C12"/>
    <w:rsid w:val="00B34E63"/>
    <w:rsid w:val="00B57F18"/>
    <w:rsid w:val="00B61B88"/>
    <w:rsid w:val="00B664CA"/>
    <w:rsid w:val="00B72065"/>
    <w:rsid w:val="00B77C8D"/>
    <w:rsid w:val="00B85244"/>
    <w:rsid w:val="00B90959"/>
    <w:rsid w:val="00B91D4F"/>
    <w:rsid w:val="00B93C70"/>
    <w:rsid w:val="00BA1D87"/>
    <w:rsid w:val="00BA2112"/>
    <w:rsid w:val="00BB2107"/>
    <w:rsid w:val="00BB39EB"/>
    <w:rsid w:val="00BD6583"/>
    <w:rsid w:val="00BF68EB"/>
    <w:rsid w:val="00BF6E09"/>
    <w:rsid w:val="00C04A19"/>
    <w:rsid w:val="00C3799A"/>
    <w:rsid w:val="00C43FF2"/>
    <w:rsid w:val="00C4523A"/>
    <w:rsid w:val="00C56DA8"/>
    <w:rsid w:val="00C575C2"/>
    <w:rsid w:val="00C67D5F"/>
    <w:rsid w:val="00C9140C"/>
    <w:rsid w:val="00CA2432"/>
    <w:rsid w:val="00CB0B2A"/>
    <w:rsid w:val="00CB3636"/>
    <w:rsid w:val="00CB4640"/>
    <w:rsid w:val="00CD5993"/>
    <w:rsid w:val="00CF3257"/>
    <w:rsid w:val="00D040E5"/>
    <w:rsid w:val="00D05349"/>
    <w:rsid w:val="00D05433"/>
    <w:rsid w:val="00D10219"/>
    <w:rsid w:val="00D114C5"/>
    <w:rsid w:val="00D268B8"/>
    <w:rsid w:val="00D27B99"/>
    <w:rsid w:val="00D57961"/>
    <w:rsid w:val="00D6701D"/>
    <w:rsid w:val="00D77789"/>
    <w:rsid w:val="00DB67A3"/>
    <w:rsid w:val="00DB6C32"/>
    <w:rsid w:val="00E05D6F"/>
    <w:rsid w:val="00E23576"/>
    <w:rsid w:val="00E24D03"/>
    <w:rsid w:val="00E423BA"/>
    <w:rsid w:val="00EA459B"/>
    <w:rsid w:val="00EC3025"/>
    <w:rsid w:val="00ED0232"/>
    <w:rsid w:val="00ED15DC"/>
    <w:rsid w:val="00EF6F3E"/>
    <w:rsid w:val="00F17ACE"/>
    <w:rsid w:val="00F255CC"/>
    <w:rsid w:val="00F36E14"/>
    <w:rsid w:val="00F61AA8"/>
    <w:rsid w:val="00F719DC"/>
    <w:rsid w:val="00F82DE1"/>
    <w:rsid w:val="00F91C06"/>
    <w:rsid w:val="00F96547"/>
    <w:rsid w:val="00FA0AE2"/>
    <w:rsid w:val="00FB0DBA"/>
    <w:rsid w:val="00FB78B4"/>
    <w:rsid w:val="00FC2AD6"/>
    <w:rsid w:val="00FC4B6F"/>
    <w:rsid w:val="00FE59E7"/>
    <w:rsid w:val="00FF7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BC2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A70"/>
    <w:rPr>
      <w:rFonts w:ascii="Arial" w:hAnsi="Arial"/>
    </w:rPr>
  </w:style>
  <w:style w:type="paragraph" w:styleId="Heading1">
    <w:name w:val="heading 1"/>
    <w:basedOn w:val="Normal"/>
    <w:next w:val="Normal"/>
    <w:link w:val="Heading1Char"/>
    <w:uiPriority w:val="9"/>
    <w:qFormat/>
    <w:rsid w:val="00156A70"/>
    <w:pPr>
      <w:keepNext/>
      <w:keepLines/>
      <w:spacing w:before="360" w:after="120"/>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156A70"/>
    <w:pPr>
      <w:keepNext/>
      <w:keepLines/>
      <w:spacing w:before="160" w:after="12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156A70"/>
    <w:pPr>
      <w:keepNext/>
      <w:keepLines/>
      <w:spacing w:before="160" w:after="120"/>
      <w:outlineLvl w:val="2"/>
    </w:pPr>
    <w:rPr>
      <w:rFonts w:eastAsiaTheme="majorEastAsia" w:cstheme="majorBidi"/>
      <w:i/>
      <w:sz w:val="28"/>
    </w:rPr>
  </w:style>
  <w:style w:type="paragraph" w:styleId="Heading4">
    <w:name w:val="heading 4"/>
    <w:basedOn w:val="Heading3"/>
    <w:next w:val="Normal"/>
    <w:link w:val="Heading4Char"/>
    <w:uiPriority w:val="9"/>
    <w:unhideWhenUsed/>
    <w:qFormat/>
    <w:rsid w:val="00FB78B4"/>
    <w:pPr>
      <w:ind w:left="360"/>
      <w:outlineLvl w:val="3"/>
    </w:pPr>
    <w:rPr>
      <w:sz w:val="24"/>
    </w:rPr>
  </w:style>
  <w:style w:type="paragraph" w:styleId="Heading5">
    <w:name w:val="heading 5"/>
    <w:basedOn w:val="Normal"/>
    <w:next w:val="Normal"/>
    <w:link w:val="Heading5Char"/>
    <w:uiPriority w:val="9"/>
    <w:semiHidden/>
    <w:unhideWhenUsed/>
    <w:qFormat/>
    <w:rsid w:val="00156A70"/>
    <w:pPr>
      <w:keepNext/>
      <w:keepLines/>
      <w:spacing w:before="160" w:after="120"/>
      <w:outlineLvl w:val="4"/>
    </w:pPr>
    <w:rPr>
      <w:rFonts w:eastAsiaTheme="majorEastAsia" w:cstheme="majorBidi"/>
      <w:b/>
      <w:color w:val="C92235"/>
    </w:rPr>
  </w:style>
  <w:style w:type="paragraph" w:styleId="Heading6">
    <w:name w:val="heading 6"/>
    <w:basedOn w:val="Normal"/>
    <w:next w:val="Normal"/>
    <w:link w:val="Heading6Char"/>
    <w:uiPriority w:val="9"/>
    <w:semiHidden/>
    <w:unhideWhenUsed/>
    <w:qFormat/>
    <w:rsid w:val="00156A70"/>
    <w:pPr>
      <w:keepNext/>
      <w:keepLines/>
      <w:spacing w:before="160" w:after="120"/>
      <w:outlineLvl w:val="5"/>
    </w:pPr>
    <w:rPr>
      <w:rFonts w:eastAsiaTheme="majorEastAsia" w:cstheme="majorBidi"/>
      <w:color w:val="C92235"/>
    </w:rPr>
  </w:style>
  <w:style w:type="paragraph" w:styleId="Heading7">
    <w:name w:val="heading 7"/>
    <w:basedOn w:val="Normal"/>
    <w:next w:val="Normal"/>
    <w:link w:val="Heading7Char"/>
    <w:uiPriority w:val="9"/>
    <w:semiHidden/>
    <w:unhideWhenUsed/>
    <w:qFormat/>
    <w:rsid w:val="00156A70"/>
    <w:pPr>
      <w:keepNext/>
      <w:keepLines/>
      <w:spacing w:before="40"/>
      <w:outlineLvl w:val="6"/>
    </w:pPr>
    <w:rPr>
      <w:rFonts w:eastAsiaTheme="majorEastAsia" w:cstheme="majorBidi"/>
      <w:i/>
      <w:iCs/>
      <w:color w:val="C9223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6A70"/>
    <w:pPr>
      <w:spacing w:before="240" w:after="240"/>
      <w:contextualSpacing/>
    </w:pPr>
    <w:rPr>
      <w:rFonts w:eastAsiaTheme="majorEastAsia" w:cstheme="majorBidi"/>
      <w:b/>
      <w:color w:val="C92235"/>
      <w:spacing w:val="-10"/>
      <w:kern w:val="28"/>
      <w:sz w:val="44"/>
      <w:szCs w:val="56"/>
    </w:rPr>
  </w:style>
  <w:style w:type="paragraph" w:styleId="Subtitle">
    <w:name w:val="Subtitle"/>
    <w:basedOn w:val="Normal"/>
    <w:next w:val="Normal"/>
    <w:link w:val="SubtitleChar"/>
    <w:uiPriority w:val="11"/>
    <w:qFormat/>
    <w:rsid w:val="00156A70"/>
    <w:pPr>
      <w:numPr>
        <w:ilvl w:val="1"/>
      </w:numPr>
      <w:spacing w:after="160"/>
    </w:pPr>
    <w:rPr>
      <w:rFonts w:eastAsiaTheme="minorEastAsia"/>
      <w:color w:val="5A5A5A" w:themeColor="text1" w:themeTint="A5"/>
      <w:spacing w:val="15"/>
      <w:szCs w:val="22"/>
    </w:rPr>
  </w:style>
  <w:style w:type="paragraph" w:styleId="ListParagraph">
    <w:name w:val="List Paragraph"/>
    <w:basedOn w:val="Normal"/>
    <w:uiPriority w:val="34"/>
    <w:qFormat/>
    <w:rsid w:val="00156A70"/>
    <w:pPr>
      <w:ind w:left="720"/>
      <w:contextualSpacing/>
    </w:pPr>
  </w:style>
  <w:style w:type="paragraph" w:styleId="BalloonText">
    <w:name w:val="Balloon Text"/>
    <w:basedOn w:val="Normal"/>
    <w:link w:val="BalloonTextChar"/>
    <w:uiPriority w:val="99"/>
    <w:semiHidden/>
    <w:unhideWhenUsed/>
    <w:rsid w:val="00F719D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19DC"/>
    <w:rPr>
      <w:rFonts w:ascii="Segoe UI" w:hAnsi="Segoe UI" w:cs="Segoe UI"/>
      <w:sz w:val="18"/>
      <w:szCs w:val="18"/>
    </w:rPr>
  </w:style>
  <w:style w:type="paragraph" w:styleId="Header">
    <w:name w:val="header"/>
    <w:basedOn w:val="Normal"/>
    <w:link w:val="HeaderChar"/>
    <w:uiPriority w:val="99"/>
    <w:unhideWhenUsed/>
    <w:rsid w:val="008F43FF"/>
    <w:pPr>
      <w:tabs>
        <w:tab w:val="center" w:pos="4680"/>
        <w:tab w:val="right" w:pos="9360"/>
      </w:tabs>
    </w:pPr>
  </w:style>
  <w:style w:type="character" w:customStyle="1" w:styleId="HeaderChar">
    <w:name w:val="Header Char"/>
    <w:basedOn w:val="DefaultParagraphFont"/>
    <w:link w:val="Header"/>
    <w:uiPriority w:val="99"/>
    <w:rsid w:val="008F43FF"/>
  </w:style>
  <w:style w:type="paragraph" w:styleId="Footer">
    <w:name w:val="footer"/>
    <w:basedOn w:val="Normal"/>
    <w:link w:val="FooterChar"/>
    <w:uiPriority w:val="99"/>
    <w:unhideWhenUsed/>
    <w:rsid w:val="008F43FF"/>
    <w:pPr>
      <w:tabs>
        <w:tab w:val="center" w:pos="4680"/>
        <w:tab w:val="right" w:pos="9360"/>
      </w:tabs>
    </w:pPr>
  </w:style>
  <w:style w:type="character" w:customStyle="1" w:styleId="FooterChar">
    <w:name w:val="Footer Char"/>
    <w:basedOn w:val="DefaultParagraphFont"/>
    <w:link w:val="Footer"/>
    <w:uiPriority w:val="99"/>
    <w:rsid w:val="008F43FF"/>
  </w:style>
  <w:style w:type="character" w:styleId="CommentReference">
    <w:name w:val="annotation reference"/>
    <w:basedOn w:val="DefaultParagraphFont"/>
    <w:uiPriority w:val="99"/>
    <w:semiHidden/>
    <w:unhideWhenUsed/>
    <w:rsid w:val="00EC3025"/>
    <w:rPr>
      <w:sz w:val="18"/>
      <w:szCs w:val="18"/>
    </w:rPr>
  </w:style>
  <w:style w:type="paragraph" w:styleId="CommentText">
    <w:name w:val="annotation text"/>
    <w:basedOn w:val="Normal"/>
    <w:link w:val="CommentTextChar"/>
    <w:uiPriority w:val="99"/>
    <w:semiHidden/>
    <w:unhideWhenUsed/>
    <w:rsid w:val="00EC3025"/>
  </w:style>
  <w:style w:type="character" w:customStyle="1" w:styleId="CommentTextChar">
    <w:name w:val="Comment Text Char"/>
    <w:basedOn w:val="DefaultParagraphFont"/>
    <w:link w:val="CommentText"/>
    <w:uiPriority w:val="99"/>
    <w:semiHidden/>
    <w:rsid w:val="00EC3025"/>
  </w:style>
  <w:style w:type="paragraph" w:styleId="CommentSubject">
    <w:name w:val="annotation subject"/>
    <w:basedOn w:val="CommentText"/>
    <w:next w:val="CommentText"/>
    <w:link w:val="CommentSubjectChar"/>
    <w:uiPriority w:val="99"/>
    <w:semiHidden/>
    <w:unhideWhenUsed/>
    <w:rsid w:val="00EC3025"/>
    <w:rPr>
      <w:b/>
      <w:bCs/>
      <w:sz w:val="20"/>
      <w:szCs w:val="20"/>
    </w:rPr>
  </w:style>
  <w:style w:type="character" w:customStyle="1" w:styleId="CommentSubjectChar">
    <w:name w:val="Comment Subject Char"/>
    <w:basedOn w:val="CommentTextChar"/>
    <w:link w:val="CommentSubject"/>
    <w:uiPriority w:val="99"/>
    <w:semiHidden/>
    <w:rsid w:val="00EC3025"/>
    <w:rPr>
      <w:b/>
      <w:bCs/>
      <w:sz w:val="20"/>
      <w:szCs w:val="20"/>
    </w:rPr>
  </w:style>
  <w:style w:type="paragraph" w:customStyle="1" w:styleId="AlternateParagraphStyle">
    <w:name w:val="AlternateParagraphStyle"/>
    <w:next w:val="Normal"/>
    <w:autoRedefine/>
    <w:qFormat/>
    <w:rsid w:val="00156A70"/>
    <w:rPr>
      <w:rFonts w:ascii="Times New Roman" w:hAnsi="Times New Roman"/>
      <w:color w:val="000000" w:themeColor="text1"/>
      <w:shd w:val="clear" w:color="auto" w:fill="FFFFFF"/>
    </w:rPr>
  </w:style>
  <w:style w:type="paragraph" w:customStyle="1" w:styleId="JusticeStatement">
    <w:name w:val="Justice Statement"/>
    <w:qFormat/>
    <w:rsid w:val="00156A70"/>
    <w:rPr>
      <w:rFonts w:ascii="Arial Narrow" w:hAnsi="Arial Narrow"/>
      <w:color w:val="000000" w:themeColor="text1"/>
      <w:sz w:val="13"/>
      <w:shd w:val="clear" w:color="auto" w:fill="FFFFFF"/>
    </w:rPr>
  </w:style>
  <w:style w:type="character" w:customStyle="1" w:styleId="Heading1Char">
    <w:name w:val="Heading 1 Char"/>
    <w:basedOn w:val="DefaultParagraphFont"/>
    <w:link w:val="Heading1"/>
    <w:uiPriority w:val="9"/>
    <w:rsid w:val="00156A70"/>
    <w:rPr>
      <w:rFonts w:ascii="Arial" w:eastAsiaTheme="majorEastAsia" w:hAnsi="Arial" w:cstheme="majorBidi"/>
      <w:b/>
      <w:sz w:val="30"/>
      <w:szCs w:val="32"/>
    </w:rPr>
  </w:style>
  <w:style w:type="character" w:customStyle="1" w:styleId="Heading2Char">
    <w:name w:val="Heading 2 Char"/>
    <w:basedOn w:val="DefaultParagraphFont"/>
    <w:link w:val="Heading2"/>
    <w:uiPriority w:val="9"/>
    <w:rsid w:val="00156A70"/>
    <w:rPr>
      <w:rFonts w:ascii="Arial" w:eastAsiaTheme="majorEastAsia" w:hAnsi="Arial" w:cstheme="majorBidi"/>
      <w:b/>
      <w:sz w:val="28"/>
      <w:szCs w:val="26"/>
    </w:rPr>
  </w:style>
  <w:style w:type="character" w:customStyle="1" w:styleId="Heading3Char">
    <w:name w:val="Heading 3 Char"/>
    <w:basedOn w:val="DefaultParagraphFont"/>
    <w:link w:val="Heading3"/>
    <w:uiPriority w:val="9"/>
    <w:rsid w:val="00156A70"/>
    <w:rPr>
      <w:rFonts w:ascii="Arial" w:eastAsiaTheme="majorEastAsia" w:hAnsi="Arial" w:cstheme="majorBidi"/>
      <w:i/>
      <w:sz w:val="28"/>
    </w:rPr>
  </w:style>
  <w:style w:type="character" w:customStyle="1" w:styleId="Heading4Char">
    <w:name w:val="Heading 4 Char"/>
    <w:basedOn w:val="DefaultParagraphFont"/>
    <w:link w:val="Heading4"/>
    <w:uiPriority w:val="9"/>
    <w:rsid w:val="00FB78B4"/>
    <w:rPr>
      <w:rFonts w:ascii="Arial" w:eastAsiaTheme="majorEastAsia" w:hAnsi="Arial" w:cstheme="majorBidi"/>
      <w:i/>
    </w:rPr>
  </w:style>
  <w:style w:type="character" w:customStyle="1" w:styleId="Heading5Char">
    <w:name w:val="Heading 5 Char"/>
    <w:basedOn w:val="DefaultParagraphFont"/>
    <w:link w:val="Heading5"/>
    <w:uiPriority w:val="9"/>
    <w:semiHidden/>
    <w:rsid w:val="00156A70"/>
    <w:rPr>
      <w:rFonts w:ascii="Arial" w:eastAsiaTheme="majorEastAsia" w:hAnsi="Arial" w:cstheme="majorBidi"/>
      <w:b/>
      <w:color w:val="C92235"/>
    </w:rPr>
  </w:style>
  <w:style w:type="character" w:customStyle="1" w:styleId="Heading6Char">
    <w:name w:val="Heading 6 Char"/>
    <w:basedOn w:val="DefaultParagraphFont"/>
    <w:link w:val="Heading6"/>
    <w:uiPriority w:val="9"/>
    <w:semiHidden/>
    <w:rsid w:val="00156A70"/>
    <w:rPr>
      <w:rFonts w:ascii="Arial" w:eastAsiaTheme="majorEastAsia" w:hAnsi="Arial" w:cstheme="majorBidi"/>
      <w:color w:val="C92235"/>
    </w:rPr>
  </w:style>
  <w:style w:type="character" w:customStyle="1" w:styleId="Heading7Char">
    <w:name w:val="Heading 7 Char"/>
    <w:basedOn w:val="DefaultParagraphFont"/>
    <w:link w:val="Heading7"/>
    <w:uiPriority w:val="9"/>
    <w:semiHidden/>
    <w:rsid w:val="00156A70"/>
    <w:rPr>
      <w:rFonts w:ascii="Arial" w:eastAsiaTheme="majorEastAsia" w:hAnsi="Arial" w:cstheme="majorBidi"/>
      <w:i/>
      <w:iCs/>
      <w:color w:val="C92235"/>
    </w:rPr>
  </w:style>
  <w:style w:type="character" w:customStyle="1" w:styleId="TitleChar">
    <w:name w:val="Title Char"/>
    <w:basedOn w:val="DefaultParagraphFont"/>
    <w:link w:val="Title"/>
    <w:uiPriority w:val="10"/>
    <w:rsid w:val="00156A70"/>
    <w:rPr>
      <w:rFonts w:ascii="Arial" w:eastAsiaTheme="majorEastAsia" w:hAnsi="Arial" w:cstheme="majorBidi"/>
      <w:b/>
      <w:color w:val="C92235"/>
      <w:spacing w:val="-10"/>
      <w:kern w:val="28"/>
      <w:sz w:val="44"/>
      <w:szCs w:val="56"/>
    </w:rPr>
  </w:style>
  <w:style w:type="character" w:customStyle="1" w:styleId="SubtitleChar">
    <w:name w:val="Subtitle Char"/>
    <w:basedOn w:val="DefaultParagraphFont"/>
    <w:link w:val="Subtitle"/>
    <w:uiPriority w:val="11"/>
    <w:rsid w:val="00156A70"/>
    <w:rPr>
      <w:rFonts w:ascii="Arial" w:eastAsiaTheme="minorEastAsia" w:hAnsi="Arial"/>
      <w:color w:val="5A5A5A" w:themeColor="text1" w:themeTint="A5"/>
      <w:spacing w:val="15"/>
      <w:szCs w:val="22"/>
    </w:rPr>
  </w:style>
  <w:style w:type="character" w:styleId="Strong">
    <w:name w:val="Strong"/>
    <w:basedOn w:val="DefaultParagraphFont"/>
    <w:uiPriority w:val="22"/>
    <w:qFormat/>
    <w:rsid w:val="00156A70"/>
    <w:rPr>
      <w:b/>
      <w:bCs/>
      <w:color w:val="000000" w:themeColor="text1"/>
    </w:rPr>
  </w:style>
  <w:style w:type="character" w:styleId="Emphasis">
    <w:name w:val="Emphasis"/>
    <w:basedOn w:val="DefaultParagraphFont"/>
    <w:uiPriority w:val="20"/>
    <w:qFormat/>
    <w:rsid w:val="00156A70"/>
    <w:rPr>
      <w:i/>
      <w:iCs/>
    </w:rPr>
  </w:style>
  <w:style w:type="paragraph" w:styleId="NoSpacing">
    <w:name w:val="No Spacing"/>
    <w:uiPriority w:val="1"/>
    <w:qFormat/>
    <w:rsid w:val="00156A70"/>
    <w:rPr>
      <w:rFonts w:ascii="Arial" w:hAnsi="Arial"/>
    </w:rPr>
  </w:style>
  <w:style w:type="paragraph" w:styleId="Quote">
    <w:name w:val="Quote"/>
    <w:basedOn w:val="Normal"/>
    <w:next w:val="Normal"/>
    <w:link w:val="QuoteChar"/>
    <w:uiPriority w:val="29"/>
    <w:qFormat/>
    <w:rsid w:val="00156A7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56A70"/>
    <w:rPr>
      <w:rFonts w:ascii="Arial" w:hAnsi="Arial"/>
      <w:i/>
      <w:iCs/>
      <w:color w:val="404040" w:themeColor="text1" w:themeTint="BF"/>
    </w:rPr>
  </w:style>
  <w:style w:type="paragraph" w:styleId="IntenseQuote">
    <w:name w:val="Intense Quote"/>
    <w:basedOn w:val="Normal"/>
    <w:next w:val="Normal"/>
    <w:link w:val="IntenseQuoteChar"/>
    <w:autoRedefine/>
    <w:uiPriority w:val="30"/>
    <w:qFormat/>
    <w:rsid w:val="00156A70"/>
    <w:pPr>
      <w:pBdr>
        <w:top w:val="single" w:sz="4" w:space="10" w:color="C92235"/>
        <w:bottom w:val="single" w:sz="4" w:space="10" w:color="C92235"/>
      </w:pBdr>
      <w:spacing w:before="360" w:after="360"/>
      <w:ind w:left="864" w:right="864"/>
      <w:jc w:val="center"/>
    </w:pPr>
    <w:rPr>
      <w:i/>
      <w:iCs/>
      <w:color w:val="C92235"/>
    </w:rPr>
  </w:style>
  <w:style w:type="character" w:customStyle="1" w:styleId="IntenseQuoteChar">
    <w:name w:val="Intense Quote Char"/>
    <w:basedOn w:val="DefaultParagraphFont"/>
    <w:link w:val="IntenseQuote"/>
    <w:uiPriority w:val="30"/>
    <w:rsid w:val="00156A70"/>
    <w:rPr>
      <w:rFonts w:ascii="Arial" w:hAnsi="Arial"/>
      <w:i/>
      <w:iCs/>
      <w:color w:val="C92235"/>
    </w:rPr>
  </w:style>
  <w:style w:type="character" w:styleId="IntenseEmphasis">
    <w:name w:val="Intense Emphasis"/>
    <w:basedOn w:val="DefaultParagraphFont"/>
    <w:uiPriority w:val="21"/>
    <w:qFormat/>
    <w:rsid w:val="00156A70"/>
    <w:rPr>
      <w:i/>
      <w:iCs/>
      <w:color w:val="C92235"/>
    </w:rPr>
  </w:style>
  <w:style w:type="character" w:styleId="SubtleReference">
    <w:name w:val="Subtle Reference"/>
    <w:basedOn w:val="DefaultParagraphFont"/>
    <w:uiPriority w:val="31"/>
    <w:qFormat/>
    <w:rsid w:val="00156A70"/>
    <w:rPr>
      <w:rFonts w:ascii="Arial" w:hAnsi="Arial"/>
      <w:caps/>
      <w:smallCaps w:val="0"/>
      <w:color w:val="5A5A5A" w:themeColor="text1" w:themeTint="A5"/>
    </w:rPr>
  </w:style>
  <w:style w:type="character" w:styleId="IntenseReference">
    <w:name w:val="Intense Reference"/>
    <w:basedOn w:val="DefaultParagraphFont"/>
    <w:uiPriority w:val="32"/>
    <w:qFormat/>
    <w:rsid w:val="00156A70"/>
    <w:rPr>
      <w:rFonts w:ascii="Arial" w:hAnsi="Arial"/>
      <w:b/>
      <w:bCs/>
      <w:caps/>
      <w:smallCaps w:val="0"/>
      <w:color w:val="C92235"/>
      <w:spacing w:val="5"/>
    </w:rPr>
  </w:style>
  <w:style w:type="character" w:styleId="BookTitle">
    <w:name w:val="Book Title"/>
    <w:basedOn w:val="DefaultParagraphFont"/>
    <w:uiPriority w:val="33"/>
    <w:qFormat/>
    <w:rsid w:val="00156A70"/>
    <w:rPr>
      <w:b/>
      <w:bCs/>
      <w:i/>
      <w:iCs/>
      <w:spacing w:val="5"/>
    </w:rPr>
  </w:style>
  <w:style w:type="paragraph" w:styleId="TOCHeading">
    <w:name w:val="TOC Heading"/>
    <w:basedOn w:val="Heading2"/>
    <w:next w:val="TOC1"/>
    <w:uiPriority w:val="39"/>
    <w:semiHidden/>
    <w:unhideWhenUsed/>
    <w:qFormat/>
    <w:rsid w:val="00156A70"/>
    <w:pPr>
      <w:spacing w:before="120" w:after="160"/>
      <w:outlineLvl w:val="9"/>
    </w:pPr>
    <w:rPr>
      <w:bCs/>
      <w:color w:val="C8102E"/>
      <w:szCs w:val="28"/>
    </w:rPr>
  </w:style>
  <w:style w:type="paragraph" w:styleId="TOC1">
    <w:name w:val="toc 1"/>
    <w:basedOn w:val="Normal"/>
    <w:next w:val="Normal"/>
    <w:autoRedefine/>
    <w:uiPriority w:val="39"/>
    <w:semiHidden/>
    <w:unhideWhenUsed/>
    <w:rsid w:val="00156A7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38320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xtension.iastate.edu/countyservices/4-h-club-financial-managemen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8BA8216F-A3D1-46F1-90BF-43D61B7E4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3513</Words>
  <Characters>20026</Characters>
  <Application>Microsoft Office Word</Application>
  <DocSecurity>0</DocSecurity>
  <Lines>166</Lines>
  <Paragraphs>46</Paragraphs>
  <ScaleCrop>false</ScaleCrop>
  <Company/>
  <LinksUpToDate>false</LinksUpToDate>
  <CharactersWithSpaces>23493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2019-03-27T02:38:00Z</dcterms:created>
  <dcterms:modified xsi:type="dcterms:W3CDTF">2019-03-27T02:38:00Z</dcterms:modified>
</cp:coreProperties>
</file>