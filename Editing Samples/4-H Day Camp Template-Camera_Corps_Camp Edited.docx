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575E8" w14:textId="55164128" w:rsidR="003B653D" w:rsidRDefault="00420CCA" w:rsidP="009C08B0">
      <w:pPr>
        <w:pStyle w:val="Title"/>
      </w:pPr>
      <w:bookmarkStart w:id="0" w:name="_GoBack"/>
      <w:bookmarkEnd w:id="0"/>
      <w:r>
        <w:t>Camera Corps Camp</w:t>
      </w:r>
    </w:p>
    <w:p w14:paraId="604902B9" w14:textId="5D1FF7E9" w:rsidR="003B653D" w:rsidRDefault="00420CCA" w:rsidP="003B653D">
      <w:r>
        <w:t>Clark Colby</w:t>
      </w:r>
    </w:p>
    <w:p w14:paraId="6BFA4AF2" w14:textId="60F39231" w:rsidR="003B653D" w:rsidRDefault="00420CCA" w:rsidP="003B653D">
      <w:r>
        <w:t>Arts, Communication</w:t>
      </w:r>
      <w:ins w:id="1" w:author="Author">
        <w:r w:rsidR="009D397E">
          <w:t>,</w:t>
        </w:r>
      </w:ins>
      <w:r>
        <w:t xml:space="preserve"> and Design Program Specialist, Cacolby3@iastate.edu</w:t>
      </w:r>
    </w:p>
    <w:p w14:paraId="7C1A1AA6" w14:textId="77777777" w:rsidR="003B653D" w:rsidRDefault="003B653D" w:rsidP="003B653D"/>
    <w:p w14:paraId="107D5283" w14:textId="555D7DED" w:rsidR="003B653D" w:rsidRDefault="003B653D" w:rsidP="009C08B0">
      <w:pPr>
        <w:pStyle w:val="Heading1"/>
      </w:pPr>
      <w:r>
        <w:t>Program Overview</w:t>
      </w:r>
    </w:p>
    <w:p w14:paraId="7EB4CDE7" w14:textId="77777777" w:rsidR="00B40542" w:rsidRPr="00B40542" w:rsidRDefault="00B40542" w:rsidP="00B40542"/>
    <w:p w14:paraId="32D316F9" w14:textId="4740176D" w:rsidR="003B653D" w:rsidRPr="003B653D" w:rsidRDefault="003B653D" w:rsidP="003B653D">
      <w:r w:rsidRPr="003B653D">
        <w:t>The summer series one-day programs are designed for county staff or volunteers to utilize to plan</w:t>
      </w:r>
      <w:r>
        <w:t xml:space="preserve"> </w:t>
      </w:r>
      <w:r w:rsidRPr="003B653D">
        <w:t>and implement a themed day-long event or activity for up to 24 young people. Facilitation is geared</w:t>
      </w:r>
      <w:r>
        <w:t xml:space="preserve"> </w:t>
      </w:r>
      <w:r w:rsidRPr="003B653D">
        <w:t>towards county staff, project area leaders, club leaders</w:t>
      </w:r>
      <w:ins w:id="2" w:author="Author">
        <w:r w:rsidR="009A769D">
          <w:t>,</w:t>
        </w:r>
      </w:ins>
      <w:r w:rsidRPr="003B653D">
        <w:t xml:space="preserve"> or other 4-H volunteers and partners.</w:t>
      </w:r>
    </w:p>
    <w:p w14:paraId="67252ED0" w14:textId="77777777" w:rsidR="003B653D" w:rsidRDefault="003B653D" w:rsidP="003B653D"/>
    <w:p w14:paraId="1881D208" w14:textId="77777777" w:rsidR="003B653D" w:rsidRDefault="003B653D" w:rsidP="009C08B0">
      <w:pPr>
        <w:pStyle w:val="Heading1"/>
      </w:pPr>
      <w:r>
        <w:t>Description</w:t>
      </w:r>
    </w:p>
    <w:p w14:paraId="47634909" w14:textId="22D08989" w:rsidR="003B653D" w:rsidRDefault="003B653D" w:rsidP="003B653D">
      <w:pPr>
        <w:autoSpaceDE w:val="0"/>
        <w:autoSpaceDN w:val="0"/>
        <w:adjustRightInd w:val="0"/>
        <w:rPr>
          <w:rFonts w:ascii="BerkeleyStd-Book" w:hAnsi="BerkeleyStd-Book" w:cs="BerkeleyStd-Book"/>
        </w:rPr>
      </w:pPr>
      <w:r>
        <w:rPr>
          <w:rFonts w:ascii="BerkeleyStd-Book" w:hAnsi="BerkeleyStd-Book" w:cs="BerkeleyStd-Book"/>
        </w:rPr>
        <w:t xml:space="preserve">Grades </w:t>
      </w:r>
      <w:r w:rsidR="00420CCA">
        <w:rPr>
          <w:rFonts w:ascii="BerkeleyStd-Book" w:hAnsi="BerkeleyStd-Book" w:cs="BerkeleyStd-Book"/>
        </w:rPr>
        <w:t>6</w:t>
      </w:r>
      <w:del w:id="3" w:author="Author">
        <w:r w:rsidR="00420CCA" w:rsidDel="006C777D">
          <w:rPr>
            <w:rFonts w:ascii="BerkeleyStd-Book" w:hAnsi="BerkeleyStd-Book" w:cs="BerkeleyStd-Book"/>
          </w:rPr>
          <w:delText>-</w:delText>
        </w:r>
      </w:del>
      <w:ins w:id="4" w:author="Author">
        <w:r w:rsidR="006C777D">
          <w:rPr>
            <w:rFonts w:ascii="BerkeleyStd-Book" w:hAnsi="BerkeleyStd-Book" w:cs="BerkeleyStd-Book"/>
          </w:rPr>
          <w:t>–</w:t>
        </w:r>
      </w:ins>
      <w:r w:rsidR="00420CCA">
        <w:rPr>
          <w:rFonts w:ascii="BerkeleyStd-Book" w:hAnsi="BerkeleyStd-Book" w:cs="BerkeleyStd-Book"/>
        </w:rPr>
        <w:t>12</w:t>
      </w:r>
    </w:p>
    <w:p w14:paraId="352A5852" w14:textId="77777777" w:rsidR="00420CCA" w:rsidRDefault="00420CCA" w:rsidP="00420CCA">
      <w:commentRangeStart w:id="5"/>
      <w:r>
        <w:t>“See the light, play with the shadows”</w:t>
      </w:r>
      <w:r w:rsidRPr="00420CCA">
        <w:t xml:space="preserve"> </w:t>
      </w:r>
      <w:commentRangeEnd w:id="5"/>
      <w:r w:rsidR="006C777D">
        <w:rPr>
          <w:rStyle w:val="CommentReference"/>
        </w:rPr>
        <w:commentReference w:id="5"/>
      </w:r>
    </w:p>
    <w:p w14:paraId="46CA6BD9" w14:textId="6E99C743" w:rsidR="00420CCA" w:rsidRDefault="00420CCA" w:rsidP="00420CCA">
      <w:r>
        <w:t xml:space="preserve">Play is key to creative and interesting photographs! Participants will learn </w:t>
      </w:r>
      <w:r w:rsidR="0009120D">
        <w:t>about the science and technology related to the history of photography</w:t>
      </w:r>
      <w:r>
        <w:t>, and technical experimentation. Hands</w:t>
      </w:r>
      <w:del w:id="6" w:author="Author">
        <w:r w:rsidDel="0004409E">
          <w:delText xml:space="preserve"> </w:delText>
        </w:r>
      </w:del>
      <w:ins w:id="7" w:author="Author">
        <w:r w:rsidR="0004409E">
          <w:t>-</w:t>
        </w:r>
      </w:ins>
      <w:r>
        <w:t>on photo</w:t>
      </w:r>
      <w:ins w:id="8" w:author="Author">
        <w:r w:rsidR="0004409E">
          <w:t xml:space="preserve"> </w:t>
        </w:r>
      </w:ins>
      <w:del w:id="9" w:author="Author">
        <w:r w:rsidDel="0004409E">
          <w:delText>-</w:delText>
        </w:r>
      </w:del>
      <w:r>
        <w:t>shoots experimenting with portraits, long exposures, silhouettes, telling creative stories, and wide</w:t>
      </w:r>
      <w:ins w:id="10" w:author="Author">
        <w:r w:rsidR="0004409E">
          <w:t>-</w:t>
        </w:r>
      </w:ins>
      <w:del w:id="11" w:author="Author">
        <w:r w:rsidDel="0004409E">
          <w:delText xml:space="preserve"> </w:delText>
        </w:r>
      </w:del>
      <w:r>
        <w:t>view panoramic photographs. Participants will discuss editing, stitching</w:t>
      </w:r>
      <w:ins w:id="12" w:author="Author">
        <w:r w:rsidR="00D11142">
          <w:t>,</w:t>
        </w:r>
      </w:ins>
      <w:r>
        <w:t xml:space="preserve"> and dual exposures. Plans will be made for an exhibition, selected location, installation design, and presentation style. Wrap up will look into the future of photography, new tools like 360 cameras, drones</w:t>
      </w:r>
      <w:ins w:id="13" w:author="Author">
        <w:r w:rsidR="00513F86">
          <w:t>,</w:t>
        </w:r>
      </w:ins>
      <w:r>
        <w:t xml:space="preserve"> and virtual reality available now as well as letting participants imagine what photography of the future may look like! Keep the educational experience going by </w:t>
      </w:r>
      <w:r w:rsidR="00A2196F">
        <w:t xml:space="preserve">having participants </w:t>
      </w:r>
      <w:r>
        <w:t>apply to be part of Camera Corps today!</w:t>
      </w:r>
    </w:p>
    <w:p w14:paraId="5909F9D9" w14:textId="77777777" w:rsidR="003B653D" w:rsidRDefault="003B653D" w:rsidP="003B653D"/>
    <w:p w14:paraId="6EC2D039" w14:textId="0E7A21A7" w:rsidR="003B653D" w:rsidRDefault="008F5C06" w:rsidP="009C08B0">
      <w:pPr>
        <w:pStyle w:val="Heading1"/>
      </w:pPr>
      <w:r w:rsidRPr="008F5C06">
        <w:t>F</w:t>
      </w:r>
      <w:r w:rsidR="003B653D">
        <w:t>acilitation Notes</w:t>
      </w:r>
    </w:p>
    <w:p w14:paraId="7E69CEE4" w14:textId="77777777" w:rsidR="00110C4D" w:rsidRPr="00110C4D" w:rsidRDefault="00110C4D" w:rsidP="00110C4D"/>
    <w:p w14:paraId="42BB051B" w14:textId="50469A44" w:rsidR="00520680" w:rsidRDefault="00520680" w:rsidP="003B653D">
      <w:r w:rsidRPr="008F5C06">
        <w:t>The time for each activity can vary depending on the amount of participants you have and how enthusiastic they are about each activity.  It may be helpful to</w:t>
      </w:r>
      <w:r w:rsidR="003B653D">
        <w:t xml:space="preserve"> plan ahead for flexibility. </w:t>
      </w:r>
      <w:r w:rsidRPr="008F5C06">
        <w:t>None of the activities are reliant on one another, so you m</w:t>
      </w:r>
      <w:ins w:id="14" w:author="Author">
        <w:r w:rsidR="001951F4">
          <w:t>ay</w:t>
        </w:r>
      </w:ins>
      <w:del w:id="15" w:author="Author">
        <w:r w:rsidRPr="008F5C06" w:rsidDel="001951F4">
          <w:delText>ight</w:delText>
        </w:r>
      </w:del>
      <w:r w:rsidRPr="008F5C06">
        <w:t xml:space="preserve"> choose to skip or repeat activities</w:t>
      </w:r>
      <w:ins w:id="16" w:author="Author">
        <w:r w:rsidR="001951F4">
          <w:t>,</w:t>
        </w:r>
      </w:ins>
      <w:r w:rsidRPr="008F5C06">
        <w:t xml:space="preserve"> based on the group you’re with.</w:t>
      </w:r>
    </w:p>
    <w:p w14:paraId="1BBFB3F4" w14:textId="77777777" w:rsidR="003B653D" w:rsidRDefault="003B653D" w:rsidP="003B653D"/>
    <w:p w14:paraId="246754A2" w14:textId="77777777" w:rsidR="009C08B0" w:rsidRPr="004C4655" w:rsidRDefault="009C08B0" w:rsidP="009C08B0">
      <w:pPr>
        <w:pStyle w:val="Heading1"/>
      </w:pPr>
      <w:r w:rsidRPr="009C08B0">
        <w:t>Welcome</w:t>
      </w:r>
      <w:r w:rsidRPr="004C4655">
        <w:t xml:space="preserve"> and Introduction Activities</w:t>
      </w:r>
    </w:p>
    <w:p w14:paraId="746C8C0D" w14:textId="77777777" w:rsidR="009C08B0" w:rsidRDefault="009C08B0" w:rsidP="003B653D"/>
    <w:p w14:paraId="0345B8E6" w14:textId="77777777" w:rsidR="009C08B0" w:rsidRDefault="009C08B0" w:rsidP="009C08B0">
      <w:pPr>
        <w:pStyle w:val="Heading2"/>
      </w:pPr>
      <w:r w:rsidRPr="009C08B0">
        <w:t>Welcome</w:t>
      </w:r>
    </w:p>
    <w:p w14:paraId="24D311DE" w14:textId="40AFAF86" w:rsidR="009C08B0" w:rsidRDefault="009C08B0" w:rsidP="003B653D">
      <w:r>
        <w:t xml:space="preserve">Welcome everyone to the event. Explain who you are, your relationship to the 4-H program, and briefly explain the purpose of your time together. The participants today will be exploring </w:t>
      </w:r>
      <w:r w:rsidR="003F6F83">
        <w:t>photography.</w:t>
      </w:r>
      <w:r>
        <w:t xml:space="preserve"> At the end of the day</w:t>
      </w:r>
      <w:ins w:id="17" w:author="Author">
        <w:r w:rsidR="00A705BD">
          <w:t>,</w:t>
        </w:r>
      </w:ins>
      <w:r>
        <w:t xml:space="preserve"> there will be a showcase for parents or other visitors. They will be asked to be a part of planning this showcase and being a part of it.  </w:t>
      </w:r>
    </w:p>
    <w:p w14:paraId="506141F9" w14:textId="77777777" w:rsidR="009C08B0" w:rsidRDefault="009C08B0" w:rsidP="003B653D"/>
    <w:p w14:paraId="3E2CD383" w14:textId="77777777" w:rsidR="009C08B0" w:rsidRPr="00BD5E04" w:rsidRDefault="009C08B0" w:rsidP="009C08B0">
      <w:pPr>
        <w:pStyle w:val="Heading2"/>
      </w:pPr>
      <w:r>
        <w:t>Getting to Know You Game</w:t>
      </w:r>
    </w:p>
    <w:p w14:paraId="58BB0B33" w14:textId="5454614F" w:rsidR="009C08B0" w:rsidRDefault="003F6F83" w:rsidP="003B653D">
      <w:r>
        <w:t>Start the day by making name tags. This is important for the group dynamics</w:t>
      </w:r>
      <w:del w:id="18" w:author="Author">
        <w:r w:rsidDel="00A81DBE">
          <w:delText xml:space="preserve"> and</w:delText>
        </w:r>
      </w:del>
      <w:r>
        <w:t xml:space="preserve"> so everyone gets to know someone new. Go around the room having everyone share their name, where they are from, and something that they recently learned with the group</w:t>
      </w:r>
      <w:ins w:id="19" w:author="Author">
        <w:r w:rsidR="00F71834">
          <w:t>;</w:t>
        </w:r>
      </w:ins>
      <w:del w:id="20" w:author="Author">
        <w:r w:rsidDel="00F71834">
          <w:delText>.</w:delText>
        </w:r>
      </w:del>
      <w:r>
        <w:t xml:space="preserve"> </w:t>
      </w:r>
      <w:proofErr w:type="gramStart"/>
      <w:ins w:id="21" w:author="Author">
        <w:r w:rsidR="00F71834">
          <w:t>it</w:t>
        </w:r>
        <w:proofErr w:type="gramEnd"/>
        <w:r w:rsidR="00F71834">
          <w:t xml:space="preserve"> c</w:t>
        </w:r>
      </w:ins>
      <w:del w:id="22" w:author="Author">
        <w:r w:rsidDel="00F71834">
          <w:delText>C</w:delText>
        </w:r>
      </w:del>
      <w:r>
        <w:t>an be anything</w:t>
      </w:r>
      <w:ins w:id="23" w:author="Author">
        <w:r w:rsidR="00F71834">
          <w:t xml:space="preserve"> that</w:t>
        </w:r>
      </w:ins>
      <w:r>
        <w:t xml:space="preserve"> </w:t>
      </w:r>
      <w:del w:id="24" w:author="Author">
        <w:r w:rsidDel="00F71834">
          <w:delText xml:space="preserve">this </w:delText>
        </w:r>
      </w:del>
      <w:r>
        <w:t>just breaks the ice and usually helps everyone learn something unique about each participant.  Leaders are expected to take part in each activity as well! This encourages team learning and positive group dynamics.</w:t>
      </w:r>
      <w:r w:rsidR="009C08B0">
        <w:t xml:space="preserve"> </w:t>
      </w:r>
    </w:p>
    <w:p w14:paraId="1AA98FBA" w14:textId="77777777" w:rsidR="009C08B0" w:rsidRDefault="009C08B0" w:rsidP="003B653D"/>
    <w:p w14:paraId="75FB9122" w14:textId="4DCFEB03" w:rsidR="007E03B8" w:rsidRDefault="007E03B8" w:rsidP="007E03B8">
      <w:pPr>
        <w:pStyle w:val="Heading2"/>
      </w:pPr>
      <w:r>
        <w:lastRenderedPageBreak/>
        <w:t xml:space="preserve">Activity </w:t>
      </w:r>
      <w:r w:rsidR="003F6F83">
        <w:t>#1</w:t>
      </w:r>
    </w:p>
    <w:p w14:paraId="2C1C262D" w14:textId="77777777" w:rsidR="003F6F83" w:rsidRDefault="003F6F83" w:rsidP="003F6F83">
      <w:r>
        <w:t>Time: 1 hour</w:t>
      </w:r>
    </w:p>
    <w:p w14:paraId="4EF147FD" w14:textId="77777777" w:rsidR="003F6F83" w:rsidRPr="009C08B0" w:rsidRDefault="003F6F83" w:rsidP="003F6F83"/>
    <w:p w14:paraId="1963A53B" w14:textId="36D4DD67" w:rsidR="003F6F83" w:rsidRDefault="003F6F83" w:rsidP="003F6F83">
      <w:pPr>
        <w:pStyle w:val="ListParagraph"/>
        <w:numPr>
          <w:ilvl w:val="0"/>
          <w:numId w:val="23"/>
        </w:numPr>
      </w:pPr>
      <w:r>
        <w:t>Dry</w:t>
      </w:r>
      <w:ins w:id="25" w:author="Author">
        <w:r w:rsidR="00ED106F">
          <w:t>-</w:t>
        </w:r>
      </w:ins>
      <w:del w:id="26" w:author="Author">
        <w:r w:rsidDel="00ED106F">
          <w:delText xml:space="preserve"> </w:delText>
        </w:r>
      </w:del>
      <w:r>
        <w:t>erase board and/or easel pad and markers</w:t>
      </w:r>
    </w:p>
    <w:p w14:paraId="1EC686A0" w14:textId="1F3E7BA2" w:rsidR="003F6F83" w:rsidRDefault="003F6F83" w:rsidP="003F6F83">
      <w:pPr>
        <w:pStyle w:val="ListParagraph"/>
        <w:numPr>
          <w:ilvl w:val="0"/>
          <w:numId w:val="23"/>
        </w:numPr>
      </w:pPr>
      <w:r>
        <w:t xml:space="preserve">Paper and </w:t>
      </w:r>
      <w:ins w:id="27" w:author="Author">
        <w:r w:rsidR="00ED106F">
          <w:t>p</w:t>
        </w:r>
      </w:ins>
      <w:del w:id="28" w:author="Author">
        <w:r w:rsidDel="00ED106F">
          <w:delText>P</w:delText>
        </w:r>
      </w:del>
      <w:r>
        <w:t>encils</w:t>
      </w:r>
    </w:p>
    <w:p w14:paraId="412778D3" w14:textId="16C43326" w:rsidR="003F6F83" w:rsidRDefault="003F6F83" w:rsidP="003F6F83">
      <w:pPr>
        <w:pStyle w:val="ListParagraph"/>
        <w:numPr>
          <w:ilvl w:val="0"/>
          <w:numId w:val="23"/>
        </w:numPr>
      </w:pPr>
      <w:r>
        <w:t xml:space="preserve">Examples of </w:t>
      </w:r>
      <w:ins w:id="29" w:author="Author">
        <w:r w:rsidR="00ED106F">
          <w:t xml:space="preserve">old and new </w:t>
        </w:r>
      </w:ins>
      <w:r>
        <w:t xml:space="preserve">photographs </w:t>
      </w:r>
      <w:del w:id="30" w:author="Author">
        <w:r w:rsidDel="00ED106F">
          <w:delText xml:space="preserve">old and new </w:delText>
        </w:r>
      </w:del>
      <w:r>
        <w:t>(optional)</w:t>
      </w:r>
    </w:p>
    <w:p w14:paraId="2253022F" w14:textId="55EAFA26" w:rsidR="003F6F83" w:rsidRDefault="003F6F83" w:rsidP="003F6F83">
      <w:pPr>
        <w:pStyle w:val="ListParagraph"/>
        <w:numPr>
          <w:ilvl w:val="0"/>
          <w:numId w:val="23"/>
        </w:numPr>
      </w:pPr>
      <w:r>
        <w:t>Examples of old and new cameras (</w:t>
      </w:r>
      <w:r w:rsidR="0009120D">
        <w:t>o</w:t>
      </w:r>
      <w:r>
        <w:t>ptional)</w:t>
      </w:r>
    </w:p>
    <w:p w14:paraId="1FF599DB" w14:textId="77777777" w:rsidR="003F6F83" w:rsidRPr="003F6F83" w:rsidRDefault="003F6F83" w:rsidP="003F6F83"/>
    <w:p w14:paraId="64C7A43F" w14:textId="7194420B" w:rsidR="003F6F83" w:rsidRPr="00E752ED" w:rsidRDefault="003F6F83" w:rsidP="003F6F83">
      <w:r>
        <w:rPr>
          <w:b/>
        </w:rPr>
        <w:t xml:space="preserve">Have you ever </w:t>
      </w:r>
      <w:proofErr w:type="spellStart"/>
      <w:r>
        <w:rPr>
          <w:b/>
        </w:rPr>
        <w:t>taki</w:t>
      </w:r>
      <w:ins w:id="31" w:author="Author">
        <w:r w:rsidR="00ED106F">
          <w:rPr>
            <w:b/>
          </w:rPr>
          <w:t>en</w:t>
        </w:r>
      </w:ins>
      <w:proofErr w:type="spellEnd"/>
      <w:del w:id="32" w:author="Author">
        <w:r w:rsidDel="00ED106F">
          <w:rPr>
            <w:b/>
          </w:rPr>
          <w:delText>ng</w:delText>
        </w:r>
      </w:del>
      <w:r>
        <w:rPr>
          <w:b/>
        </w:rPr>
        <w:t xml:space="preserve"> a photograph? </w:t>
      </w:r>
      <w:r>
        <w:t>Go around.</w:t>
      </w:r>
    </w:p>
    <w:p w14:paraId="70039CA6" w14:textId="77777777" w:rsidR="00A0226E" w:rsidRDefault="00A0226E" w:rsidP="003F6F83">
      <w:pPr>
        <w:rPr>
          <w:b/>
        </w:rPr>
      </w:pPr>
    </w:p>
    <w:p w14:paraId="59F4F01C" w14:textId="5D570FBD" w:rsidR="003F6F83" w:rsidRPr="00E752ED" w:rsidRDefault="003F6F83" w:rsidP="003F6F83">
      <w:r>
        <w:rPr>
          <w:b/>
        </w:rPr>
        <w:t xml:space="preserve">What type of camera do you use? </w:t>
      </w:r>
      <w:r>
        <w:t>Go around.</w:t>
      </w:r>
    </w:p>
    <w:p w14:paraId="24AC393E" w14:textId="77777777" w:rsidR="003F6F83" w:rsidRDefault="003F6F83" w:rsidP="003F6F83"/>
    <w:p w14:paraId="7E1CB58B" w14:textId="1D65B249" w:rsidR="003F6F83" w:rsidRDefault="003F6F83" w:rsidP="003F6F83">
      <w:r w:rsidRPr="0070254E">
        <w:rPr>
          <w:b/>
        </w:rPr>
        <w:t>What is a camera?</w:t>
      </w:r>
      <w:r w:rsidRPr="0070254E">
        <w:t xml:space="preserve"> </w:t>
      </w:r>
      <w:r>
        <w:t>Turn to your partner and tell them what you think a camera is. Have each two-person group share their definition. Group discussion</w:t>
      </w:r>
      <w:ins w:id="33" w:author="Author">
        <w:r w:rsidR="00FA122E">
          <w:t>,</w:t>
        </w:r>
      </w:ins>
      <w:r>
        <w:t xml:space="preserve"> ending with a written definition on the board. Does not need to be the dictionary definition</w:t>
      </w:r>
      <w:ins w:id="34" w:author="Author">
        <w:r w:rsidR="00456773">
          <w:t>;</w:t>
        </w:r>
      </w:ins>
      <w:r>
        <w:t xml:space="preserve"> this is a working definition for the group.</w:t>
      </w:r>
    </w:p>
    <w:p w14:paraId="2E6D9447" w14:textId="77777777" w:rsidR="003F6F83" w:rsidRDefault="003F6F83" w:rsidP="003F6F83">
      <w:pPr>
        <w:rPr>
          <w:b/>
        </w:rPr>
      </w:pPr>
    </w:p>
    <w:p w14:paraId="3CDE2828" w14:textId="6C635FA0" w:rsidR="003F6F83" w:rsidRDefault="003F6F83" w:rsidP="003F6F83">
      <w:r w:rsidRPr="0070254E">
        <w:rPr>
          <w:b/>
        </w:rPr>
        <w:t>What is a photograph?</w:t>
      </w:r>
      <w:r>
        <w:t xml:space="preserve"> Turn to your partner and tell them what you think a photograph is. Have each two-person group share their definition. Group discussion</w:t>
      </w:r>
      <w:ins w:id="35" w:author="Author">
        <w:r w:rsidR="00FA122E">
          <w:t>,</w:t>
        </w:r>
      </w:ins>
      <w:r>
        <w:t xml:space="preserve"> ending with a written definition on the board. Does not need to be the dictionary definition</w:t>
      </w:r>
      <w:ins w:id="36" w:author="Author">
        <w:r w:rsidR="00FA122E">
          <w:t>;</w:t>
        </w:r>
      </w:ins>
      <w:r>
        <w:t xml:space="preserve"> this is a working definition for the group.</w:t>
      </w:r>
    </w:p>
    <w:p w14:paraId="25D20880" w14:textId="77777777" w:rsidR="003F6F83" w:rsidRDefault="003F6F83" w:rsidP="007E03B8">
      <w:pPr>
        <w:rPr>
          <w:b/>
        </w:rPr>
      </w:pPr>
    </w:p>
    <w:p w14:paraId="29F0E044" w14:textId="0E59AD0C" w:rsidR="007E03B8" w:rsidRDefault="007E03B8" w:rsidP="007E03B8">
      <w:r w:rsidRPr="00BD5E04">
        <w:rPr>
          <w:b/>
        </w:rPr>
        <w:t>Do:</w:t>
      </w:r>
      <w:r>
        <w:t xml:space="preserve"> </w:t>
      </w:r>
      <w:r w:rsidR="003F6F83">
        <w:t>In partners</w:t>
      </w:r>
      <w:ins w:id="37" w:author="Author">
        <w:r w:rsidR="00FA122E">
          <w:t>,</w:t>
        </w:r>
      </w:ins>
      <w:r w:rsidR="003F6F83">
        <w:t xml:space="preserve"> write </w:t>
      </w:r>
      <w:ins w:id="38" w:author="Author">
        <w:r w:rsidR="0062030F">
          <w:t xml:space="preserve">the </w:t>
        </w:r>
      </w:ins>
      <w:r w:rsidR="003F6F83">
        <w:t>definition of a camera and write the definition of a photograph.</w:t>
      </w:r>
    </w:p>
    <w:p w14:paraId="3A8A895D" w14:textId="77777777" w:rsidR="003F6F83" w:rsidRDefault="003F6F83" w:rsidP="007E03B8">
      <w:pPr>
        <w:rPr>
          <w:b/>
        </w:rPr>
      </w:pPr>
    </w:p>
    <w:p w14:paraId="18D85797" w14:textId="19DEF2EA" w:rsidR="007E03B8" w:rsidRDefault="007E03B8" w:rsidP="007E03B8">
      <w:r w:rsidRPr="00BD5E04">
        <w:rPr>
          <w:b/>
        </w:rPr>
        <w:t>Reflect:</w:t>
      </w:r>
      <w:r>
        <w:t xml:space="preserve"> </w:t>
      </w:r>
      <w:r w:rsidR="003F6F83">
        <w:t xml:space="preserve">Group discussion and creation of an agreed upon definition of a camera and of a photograph. Look up the dictionary definition but also allow for youth to suggest their definition. </w:t>
      </w:r>
    </w:p>
    <w:p w14:paraId="63ABB5C5" w14:textId="77777777" w:rsidR="003F6F83" w:rsidRDefault="003F6F83" w:rsidP="007E03B8">
      <w:pPr>
        <w:rPr>
          <w:b/>
        </w:rPr>
      </w:pPr>
    </w:p>
    <w:p w14:paraId="3EA4E8E3" w14:textId="21504C66" w:rsidR="009C08B0" w:rsidRDefault="007E03B8" w:rsidP="007E03B8">
      <w:r w:rsidRPr="007E03B8">
        <w:rPr>
          <w:b/>
        </w:rPr>
        <w:t>Apply:</w:t>
      </w:r>
      <w:r>
        <w:t xml:space="preserve"> </w:t>
      </w:r>
      <w:r w:rsidR="003F6F83">
        <w:t>Now that the team has a current working definition of a camera and a photograph</w:t>
      </w:r>
      <w:ins w:id="39" w:author="Author">
        <w:r w:rsidR="0062030F">
          <w:t>,</w:t>
        </w:r>
      </w:ins>
      <w:r w:rsidR="003F6F83">
        <w:t xml:space="preserve"> they are going to learn about the history of the invention and creation of photography.</w:t>
      </w:r>
    </w:p>
    <w:p w14:paraId="57872CAC" w14:textId="77777777" w:rsidR="007E03B8" w:rsidRPr="00F61D15" w:rsidRDefault="007E03B8" w:rsidP="007E03B8"/>
    <w:p w14:paraId="77C9A503" w14:textId="5941B625" w:rsidR="007E03B8" w:rsidRDefault="007E03B8" w:rsidP="007E03B8">
      <w:pPr>
        <w:pStyle w:val="Heading2"/>
      </w:pPr>
      <w:r>
        <w:t xml:space="preserve">Activity </w:t>
      </w:r>
      <w:r w:rsidR="003F6F83">
        <w:t>#2</w:t>
      </w:r>
    </w:p>
    <w:p w14:paraId="70992754" w14:textId="00C0D749" w:rsidR="003F6F83" w:rsidRDefault="003F6F83" w:rsidP="003F6F83">
      <w:r>
        <w:t>Time: 2 hours</w:t>
      </w:r>
      <w:r w:rsidR="0009120D">
        <w:t xml:space="preserve"> or more</w:t>
      </w:r>
    </w:p>
    <w:p w14:paraId="3E86C816" w14:textId="77777777" w:rsidR="003F6F83" w:rsidRPr="009C08B0" w:rsidRDefault="003F6F83" w:rsidP="003F6F83"/>
    <w:p w14:paraId="2E52E9F0" w14:textId="71D851D5" w:rsidR="003F6F83" w:rsidRDefault="003F6F83" w:rsidP="003F6F83">
      <w:pPr>
        <w:pStyle w:val="ListParagraph"/>
        <w:numPr>
          <w:ilvl w:val="0"/>
          <w:numId w:val="23"/>
        </w:numPr>
      </w:pPr>
      <w:r>
        <w:t>Dry</w:t>
      </w:r>
      <w:ins w:id="40" w:author="Author">
        <w:r w:rsidR="00390DE0">
          <w:t>-</w:t>
        </w:r>
      </w:ins>
      <w:del w:id="41" w:author="Author">
        <w:r w:rsidDel="00390DE0">
          <w:delText xml:space="preserve"> </w:delText>
        </w:r>
      </w:del>
      <w:r>
        <w:t>erase board and/or easel pad and markers</w:t>
      </w:r>
    </w:p>
    <w:p w14:paraId="3DE56F49" w14:textId="12C85F41" w:rsidR="003F6F83" w:rsidRDefault="003F6F83" w:rsidP="003F6F83">
      <w:pPr>
        <w:pStyle w:val="ListParagraph"/>
        <w:numPr>
          <w:ilvl w:val="0"/>
          <w:numId w:val="23"/>
        </w:numPr>
      </w:pPr>
      <w:r>
        <w:t xml:space="preserve">Paper and </w:t>
      </w:r>
      <w:ins w:id="42" w:author="Author">
        <w:r w:rsidR="00390DE0">
          <w:t>p</w:t>
        </w:r>
      </w:ins>
      <w:del w:id="43" w:author="Author">
        <w:r w:rsidDel="00390DE0">
          <w:delText>P</w:delText>
        </w:r>
      </w:del>
      <w:r>
        <w:t>encils</w:t>
      </w:r>
    </w:p>
    <w:p w14:paraId="25EB07DB" w14:textId="7C2C39E6" w:rsidR="003F6F83" w:rsidRDefault="003F6F83" w:rsidP="003F6F83">
      <w:pPr>
        <w:pStyle w:val="ListParagraph"/>
        <w:numPr>
          <w:ilvl w:val="0"/>
          <w:numId w:val="23"/>
        </w:numPr>
      </w:pPr>
      <w:r>
        <w:t>World map</w:t>
      </w:r>
    </w:p>
    <w:p w14:paraId="19B284B1" w14:textId="552DEB21" w:rsidR="003F6F83" w:rsidRDefault="003F6F83" w:rsidP="003F6F83">
      <w:pPr>
        <w:pStyle w:val="ListParagraph"/>
        <w:numPr>
          <w:ilvl w:val="0"/>
          <w:numId w:val="23"/>
        </w:numPr>
      </w:pPr>
      <w:r>
        <w:t xml:space="preserve">People Important </w:t>
      </w:r>
      <w:ins w:id="44" w:author="Author">
        <w:r w:rsidR="00390DE0">
          <w:t>t</w:t>
        </w:r>
      </w:ins>
      <w:del w:id="45" w:author="Author">
        <w:r w:rsidDel="00390DE0">
          <w:delText>T</w:delText>
        </w:r>
      </w:del>
      <w:r>
        <w:t xml:space="preserve">o Photography </w:t>
      </w:r>
      <w:ins w:id="46" w:author="Author">
        <w:r w:rsidR="00390DE0">
          <w:t>s</w:t>
        </w:r>
      </w:ins>
      <w:del w:id="47" w:author="Author">
        <w:r w:rsidDel="00390DE0">
          <w:delText>S</w:delText>
        </w:r>
      </w:del>
      <w:r>
        <w:t>heets</w:t>
      </w:r>
    </w:p>
    <w:p w14:paraId="4778B107" w14:textId="77777777" w:rsidR="003F6F83" w:rsidRPr="003F6F83" w:rsidRDefault="003F6F83" w:rsidP="003F6F83"/>
    <w:p w14:paraId="5EC5C1D7" w14:textId="2061DDB7" w:rsidR="003F6F83" w:rsidRPr="00612D32" w:rsidRDefault="003F6F83" w:rsidP="003F6F83">
      <w:r w:rsidRPr="00E752ED">
        <w:rPr>
          <w:b/>
        </w:rPr>
        <w:t>Some History of Photography</w:t>
      </w:r>
      <w:r>
        <w:rPr>
          <w:b/>
        </w:rPr>
        <w:t xml:space="preserve">: </w:t>
      </w:r>
      <w:r>
        <w:t>This activity is meant to give a broad overview of the development and discoveries that led to photography as we know it today. Discussion should be encouraged to make the group excited to invent, design, dream across disciplines</w:t>
      </w:r>
      <w:ins w:id="48" w:author="Author">
        <w:r w:rsidR="00BD608A">
          <w:t>,</w:t>
        </w:r>
      </w:ins>
      <w:r>
        <w:t xml:space="preserve"> and realize that they make history every</w:t>
      </w:r>
      <w:ins w:id="49" w:author="Author">
        <w:r w:rsidR="00BD608A">
          <w:t xml:space="preserve"> </w:t>
        </w:r>
      </w:ins>
      <w:r>
        <w:t>day.</w:t>
      </w:r>
    </w:p>
    <w:p w14:paraId="4EEA9D9F" w14:textId="77777777" w:rsidR="003F6F83" w:rsidRDefault="003F6F83" w:rsidP="007E03B8">
      <w:pPr>
        <w:rPr>
          <w:b/>
        </w:rPr>
      </w:pPr>
    </w:p>
    <w:p w14:paraId="745E8C81" w14:textId="61AAB630" w:rsidR="007E03B8" w:rsidRDefault="007E03B8" w:rsidP="007E03B8">
      <w:r w:rsidRPr="00BD5E04">
        <w:rPr>
          <w:b/>
        </w:rPr>
        <w:t>Do:</w:t>
      </w:r>
      <w:r>
        <w:t xml:space="preserve"> </w:t>
      </w:r>
      <w:r w:rsidR="003F6F83">
        <w:rPr>
          <w:b/>
        </w:rPr>
        <w:t>Educational Presentations:</w:t>
      </w:r>
      <w:r w:rsidR="003F6F83">
        <w:t xml:space="preserve"> Hand out the reference sheets until all are distributed. Youth may have multiple</w:t>
      </w:r>
      <w:ins w:id="50" w:author="Author">
        <w:r w:rsidR="00596EF9">
          <w:t>,</w:t>
        </w:r>
      </w:ins>
      <w:r w:rsidR="003F6F83">
        <w:t xml:space="preserve"> depending on size of group. Give the youth a few minutes to read and learn about their personas. They will be impersonating these important people and sharing what they have discovered with the group. Each youth needs to share when they were alive in history, can either point on a map where they are from or share the country they are from, and what they are interested in and have </w:t>
      </w:r>
      <w:r w:rsidR="003F6F83">
        <w:lastRenderedPageBreak/>
        <w:t>discovered. There are many different subjects and locations from this history that can be explored further and any of these discoveries could be a chance for digging deep and learning more.</w:t>
      </w:r>
    </w:p>
    <w:p w14:paraId="550D0774" w14:textId="77777777" w:rsidR="003F6F83" w:rsidRDefault="003F6F83" w:rsidP="007E03B8">
      <w:pPr>
        <w:rPr>
          <w:b/>
        </w:rPr>
      </w:pPr>
    </w:p>
    <w:p w14:paraId="68078C3C" w14:textId="09DF7A2E" w:rsidR="0009120D" w:rsidRDefault="007E03B8" w:rsidP="0009120D">
      <w:pPr>
        <w:ind w:left="1620" w:hanging="1620"/>
      </w:pPr>
      <w:r w:rsidRPr="00BD5E04">
        <w:rPr>
          <w:b/>
        </w:rPr>
        <w:t>Reflect:</w:t>
      </w:r>
      <w:r>
        <w:t xml:space="preserve"> </w:t>
      </w:r>
      <w:r w:rsidR="0009120D">
        <w:t>Youth will need to engage and listen closely to their peers. The more engaging the presentations</w:t>
      </w:r>
      <w:ins w:id="51" w:author="Author">
        <w:r w:rsidR="00E93460">
          <w:t>,</w:t>
        </w:r>
      </w:ins>
      <w:r w:rsidR="0009120D">
        <w:t xml:space="preserve"> the better! Think theater!</w:t>
      </w:r>
    </w:p>
    <w:p w14:paraId="66DC6824" w14:textId="77777777" w:rsidR="0009120D" w:rsidRDefault="0009120D" w:rsidP="0009120D">
      <w:pPr>
        <w:ind w:left="1620" w:hanging="1620"/>
      </w:pPr>
    </w:p>
    <w:p w14:paraId="3DB8E7B3" w14:textId="089F14A4" w:rsidR="0009120D" w:rsidRDefault="0009120D" w:rsidP="0009120D">
      <w:pPr>
        <w:ind w:left="1620" w:hanging="1620"/>
      </w:pPr>
      <w:r>
        <w:t>470</w:t>
      </w:r>
      <w:ins w:id="52" w:author="Author">
        <w:r w:rsidR="00E93460">
          <w:rPr>
            <w:rFonts w:ascii="BerkeleyStd-Book" w:hAnsi="BerkeleyStd-Book" w:cs="BerkeleyStd-Book"/>
          </w:rPr>
          <w:t>–</w:t>
        </w:r>
      </w:ins>
      <w:del w:id="53" w:author="Author">
        <w:r w:rsidDel="00E93460">
          <w:delText xml:space="preserve"> - </w:delText>
        </w:r>
      </w:del>
      <w:r>
        <w:t>391 BCE</w:t>
      </w:r>
      <w:ins w:id="54" w:author="Author">
        <w:r w:rsidR="00C368DF">
          <w:t>:</w:t>
        </w:r>
      </w:ins>
      <w:del w:id="55" w:author="Author">
        <w:r w:rsidDel="00C368DF">
          <w:delText xml:space="preserve"> –</w:delText>
        </w:r>
      </w:del>
      <w:r>
        <w:t xml:space="preserve"> </w:t>
      </w:r>
      <w:ins w:id="56" w:author="Author">
        <w:r w:rsidR="00C368DF">
          <w:t xml:space="preserve">  </w:t>
        </w:r>
      </w:ins>
      <w:r w:rsidRPr="00BB29DD">
        <w:rPr>
          <w:b/>
        </w:rPr>
        <w:t>Mo Tzu</w:t>
      </w:r>
      <w:ins w:id="57" w:author="Author">
        <w:r w:rsidR="005360CD">
          <w:rPr>
            <w:b/>
          </w:rPr>
          <w:t xml:space="preserve"> </w:t>
        </w:r>
        <w:r w:rsidR="005360CD">
          <w:t xml:space="preserve">— </w:t>
        </w:r>
      </w:ins>
      <w:del w:id="58" w:author="Author">
        <w:r w:rsidDel="005360CD">
          <w:delText xml:space="preserve">, </w:delText>
        </w:r>
      </w:del>
      <w:r>
        <w:t xml:space="preserve">Chinese </w:t>
      </w:r>
      <w:ins w:id="59" w:author="Author">
        <w:r w:rsidR="00587DC9">
          <w:t>p</w:t>
        </w:r>
      </w:ins>
      <w:del w:id="60" w:author="Author">
        <w:r w:rsidDel="00587DC9">
          <w:delText>P</w:delText>
        </w:r>
      </w:del>
      <w:r>
        <w:t>hilosopher</w:t>
      </w:r>
      <w:ins w:id="61" w:author="Author">
        <w:r w:rsidR="004A1E8A">
          <w:t>. W</w:t>
        </w:r>
      </w:ins>
      <w:del w:id="62" w:author="Author">
        <w:r w:rsidDel="00DE5792">
          <w:delText xml:space="preserve"> </w:delText>
        </w:r>
        <w:r w:rsidDel="004A1E8A">
          <w:delText>w</w:delText>
        </w:r>
      </w:del>
      <w:r>
        <w:t>rote about the effects and nature of light</w:t>
      </w:r>
      <w:ins w:id="63" w:author="Author">
        <w:r w:rsidR="00587DC9">
          <w:t>,</w:t>
        </w:r>
      </w:ins>
      <w:r>
        <w:t xml:space="preserve"> and the reflection presented by an inverted image when light, and the image it carried </w:t>
      </w:r>
      <w:ins w:id="64" w:author="Author">
        <w:r w:rsidR="00587DC9">
          <w:t>with</w:t>
        </w:r>
      </w:ins>
      <w:r>
        <w:t xml:space="preserve">in it, passed through a small hole and landed upon an opposing flat surface. </w:t>
      </w:r>
    </w:p>
    <w:p w14:paraId="799DA14E" w14:textId="0AFB5F15" w:rsidR="0009120D" w:rsidRDefault="0009120D" w:rsidP="0009120D">
      <w:pPr>
        <w:ind w:left="1620" w:hanging="1620"/>
      </w:pPr>
      <w:r>
        <w:t>384</w:t>
      </w:r>
      <w:ins w:id="65" w:author="Author">
        <w:r w:rsidR="00E93460">
          <w:rPr>
            <w:rFonts w:ascii="BerkeleyStd-Book" w:hAnsi="BerkeleyStd-Book" w:cs="BerkeleyStd-Book"/>
          </w:rPr>
          <w:t>–</w:t>
        </w:r>
      </w:ins>
      <w:del w:id="66" w:author="Author">
        <w:r w:rsidDel="00E93460">
          <w:delText xml:space="preserve"> - </w:delText>
        </w:r>
      </w:del>
      <w:r>
        <w:t>322 BCE</w:t>
      </w:r>
      <w:ins w:id="67" w:author="Author">
        <w:r w:rsidR="00C368DF">
          <w:t>:</w:t>
        </w:r>
      </w:ins>
      <w:del w:id="68" w:author="Author">
        <w:r w:rsidDel="00C368DF">
          <w:delText xml:space="preserve"> -</w:delText>
        </w:r>
      </w:del>
      <w:r>
        <w:t xml:space="preserve"> </w:t>
      </w:r>
      <w:ins w:id="69" w:author="Author">
        <w:r w:rsidR="00C368DF">
          <w:t xml:space="preserve"> </w:t>
        </w:r>
      </w:ins>
      <w:r w:rsidRPr="00BB29DD">
        <w:rPr>
          <w:b/>
        </w:rPr>
        <w:t>Aristotle</w:t>
      </w:r>
      <w:ins w:id="70" w:author="Author">
        <w:r w:rsidR="005360CD">
          <w:rPr>
            <w:b/>
          </w:rPr>
          <w:t xml:space="preserve"> </w:t>
        </w:r>
        <w:r w:rsidR="005360CD">
          <w:t xml:space="preserve">— </w:t>
        </w:r>
      </w:ins>
      <w:del w:id="71" w:author="Author">
        <w:r w:rsidDel="005360CD">
          <w:delText xml:space="preserve">, </w:delText>
        </w:r>
      </w:del>
      <w:r>
        <w:t xml:space="preserve">Greek </w:t>
      </w:r>
      <w:ins w:id="72" w:author="Author">
        <w:r w:rsidR="00E666F4">
          <w:t>p</w:t>
        </w:r>
      </w:ins>
      <w:del w:id="73" w:author="Author">
        <w:r w:rsidDel="00E666F4">
          <w:delText>P</w:delText>
        </w:r>
      </w:del>
      <w:r>
        <w:t xml:space="preserve">hilosopher and </w:t>
      </w:r>
      <w:ins w:id="74" w:author="Author">
        <w:r w:rsidR="00E666F4">
          <w:t>s</w:t>
        </w:r>
      </w:ins>
      <w:del w:id="75" w:author="Author">
        <w:r w:rsidDel="00E666F4">
          <w:delText>S</w:delText>
        </w:r>
      </w:del>
      <w:r>
        <w:t>cientist</w:t>
      </w:r>
      <w:ins w:id="76" w:author="Author">
        <w:r w:rsidR="004A1E8A">
          <w:t>. W</w:t>
        </w:r>
      </w:ins>
      <w:del w:id="77" w:author="Author">
        <w:r w:rsidDel="00E666F4">
          <w:delText>,</w:delText>
        </w:r>
        <w:r w:rsidDel="00DE5792">
          <w:delText xml:space="preserve"> </w:delText>
        </w:r>
        <w:r w:rsidDel="004A1E8A">
          <w:delText>w</w:delText>
        </w:r>
      </w:del>
      <w:r>
        <w:t>rote about the phenomenon seen during an eclipse.</w:t>
      </w:r>
      <w:r>
        <w:softHyphen/>
      </w:r>
      <w:r>
        <w:softHyphen/>
      </w:r>
    </w:p>
    <w:p w14:paraId="2F422C7E" w14:textId="46C60971" w:rsidR="0009120D" w:rsidDel="00DE5792" w:rsidRDefault="0009120D" w:rsidP="0009120D">
      <w:pPr>
        <w:ind w:left="1620" w:hanging="1620"/>
        <w:rPr>
          <w:del w:id="78" w:author="Author"/>
        </w:rPr>
      </w:pPr>
      <w:r>
        <w:t>965</w:t>
      </w:r>
      <w:ins w:id="79" w:author="Author">
        <w:r w:rsidR="00E93460">
          <w:rPr>
            <w:rFonts w:ascii="BerkeleyStd-Book" w:hAnsi="BerkeleyStd-Book" w:cs="BerkeleyStd-Book"/>
          </w:rPr>
          <w:t>–</w:t>
        </w:r>
      </w:ins>
      <w:del w:id="80" w:author="Author">
        <w:r w:rsidDel="00E93460">
          <w:delText xml:space="preserve"> - </w:delText>
        </w:r>
      </w:del>
      <w:r>
        <w:t>1040 AD</w:t>
      </w:r>
      <w:ins w:id="81" w:author="Author">
        <w:r w:rsidR="00C368DF">
          <w:t>:</w:t>
        </w:r>
      </w:ins>
      <w:del w:id="82" w:author="Author">
        <w:r w:rsidDel="00C368DF">
          <w:delText xml:space="preserve"> -</w:delText>
        </w:r>
      </w:del>
      <w:r>
        <w:tab/>
      </w:r>
      <w:r w:rsidRPr="00BB29DD">
        <w:rPr>
          <w:b/>
        </w:rPr>
        <w:t>Ibn al-</w:t>
      </w:r>
      <w:proofErr w:type="spellStart"/>
      <w:r w:rsidRPr="00BB29DD">
        <w:rPr>
          <w:b/>
        </w:rPr>
        <w:t>Haitam</w:t>
      </w:r>
      <w:proofErr w:type="spellEnd"/>
      <w:ins w:id="83" w:author="Author">
        <w:r w:rsidR="005360CD">
          <w:rPr>
            <w:b/>
          </w:rPr>
          <w:t xml:space="preserve"> </w:t>
        </w:r>
        <w:r w:rsidR="005360CD">
          <w:t xml:space="preserve">— </w:t>
        </w:r>
      </w:ins>
      <w:del w:id="84" w:author="Author">
        <w:r w:rsidDel="005360CD">
          <w:delText xml:space="preserve">, </w:delText>
        </w:r>
      </w:del>
      <w:r>
        <w:t xml:space="preserve">Arab </w:t>
      </w:r>
      <w:ins w:id="85" w:author="Author">
        <w:r w:rsidR="005360CD">
          <w:t>s</w:t>
        </w:r>
      </w:ins>
      <w:del w:id="86" w:author="Author">
        <w:r w:rsidDel="005360CD">
          <w:delText>S</w:delText>
        </w:r>
      </w:del>
      <w:r>
        <w:t xml:space="preserve">cientist, </w:t>
      </w:r>
      <w:ins w:id="87" w:author="Author">
        <w:r w:rsidR="005360CD">
          <w:t>m</w:t>
        </w:r>
      </w:ins>
      <w:del w:id="88" w:author="Author">
        <w:r w:rsidDel="005360CD">
          <w:delText>M</w:delText>
        </w:r>
      </w:del>
      <w:r>
        <w:t xml:space="preserve">athematician, </w:t>
      </w:r>
      <w:ins w:id="89" w:author="Author">
        <w:r w:rsidR="005360CD">
          <w:t>a</w:t>
        </w:r>
      </w:ins>
      <w:del w:id="90" w:author="Author">
        <w:r w:rsidDel="005360CD">
          <w:delText>A</w:delText>
        </w:r>
      </w:del>
      <w:r>
        <w:t xml:space="preserve">stronomer, and </w:t>
      </w:r>
      <w:ins w:id="91" w:author="Author">
        <w:r w:rsidR="005360CD">
          <w:t>p</w:t>
        </w:r>
      </w:ins>
      <w:del w:id="92" w:author="Author">
        <w:r w:rsidDel="005360CD">
          <w:delText>P</w:delText>
        </w:r>
      </w:del>
      <w:r>
        <w:t>hilosopher</w:t>
      </w:r>
      <w:ins w:id="93" w:author="Author">
        <w:r w:rsidR="00D93D10">
          <w:t>;</w:t>
        </w:r>
      </w:ins>
      <w:del w:id="94" w:author="Author">
        <w:r w:rsidDel="00D93D10">
          <w:delText>,</w:delText>
        </w:r>
      </w:del>
      <w:r>
        <w:t xml:space="preserve"> in </w:t>
      </w:r>
      <w:r w:rsidRPr="008510F2">
        <w:rPr>
          <w:i/>
        </w:rPr>
        <w:t>On the Form of an Eclipse</w:t>
      </w:r>
      <w:ins w:id="95" w:author="Author">
        <w:r w:rsidR="004A1E8A" w:rsidRPr="00660827">
          <w:rPr>
            <w:rPrChange w:id="96" w:author="Author">
              <w:rPr>
                <w:i/>
              </w:rPr>
            </w:rPrChange>
          </w:rPr>
          <w:t>. W</w:t>
        </w:r>
      </w:ins>
      <w:del w:id="97" w:author="Author">
        <w:r w:rsidDel="005360CD">
          <w:delText>,</w:delText>
        </w:r>
        <w:r w:rsidDel="00DE5792">
          <w:delText xml:space="preserve"> </w:delText>
        </w:r>
        <w:r w:rsidDel="004A1E8A">
          <w:delText>w</w:delText>
        </w:r>
      </w:del>
      <w:r>
        <w:t>rote about the focusing of light in apertures of varying sizes.</w:t>
      </w:r>
      <w:ins w:id="98" w:author="Author">
        <w:r w:rsidR="00DE5792">
          <w:t xml:space="preserve"> </w:t>
        </w:r>
      </w:ins>
    </w:p>
    <w:p w14:paraId="18B19AB1" w14:textId="1273ECCC" w:rsidR="0009120D" w:rsidRDefault="0009120D" w:rsidP="0009120D">
      <w:pPr>
        <w:ind w:left="1620" w:hanging="1620"/>
      </w:pPr>
      <w:del w:id="99" w:author="Author">
        <w:r w:rsidDel="00DE5792">
          <w:tab/>
        </w:r>
      </w:del>
      <w:r>
        <w:t xml:space="preserve">Nomadic tribes in the deserts of the Middle </w:t>
      </w:r>
      <w:ins w:id="100" w:author="Author">
        <w:r w:rsidR="00824A64">
          <w:t>E</w:t>
        </w:r>
      </w:ins>
      <w:del w:id="101" w:author="Author">
        <w:r w:rsidDel="00824A64">
          <w:delText>e</w:delText>
        </w:r>
      </w:del>
      <w:r>
        <w:t>ast were fully aware of and utilized the light (</w:t>
      </w:r>
      <w:proofErr w:type="spellStart"/>
      <w:r>
        <w:t>fotizo</w:t>
      </w:r>
      <w:proofErr w:type="spellEnd"/>
      <w:r>
        <w:t>) writing (</w:t>
      </w:r>
      <w:proofErr w:type="spellStart"/>
      <w:r>
        <w:t>graphi</w:t>
      </w:r>
      <w:proofErr w:type="spellEnd"/>
      <w:r>
        <w:t>) image. They would rest during the day</w:t>
      </w:r>
      <w:ins w:id="102" w:author="Author">
        <w:r w:rsidR="00824A64">
          <w:t>,</w:t>
        </w:r>
      </w:ins>
      <w:del w:id="103" w:author="Author">
        <w:r w:rsidDel="00824A64">
          <w:delText xml:space="preserve"> and</w:delText>
        </w:r>
      </w:del>
      <w:r>
        <w:t xml:space="preserve"> travel at night</w:t>
      </w:r>
      <w:ins w:id="104" w:author="Author">
        <w:r w:rsidR="00824A64">
          <w:t>,</w:t>
        </w:r>
      </w:ins>
      <w:r>
        <w:t xml:space="preserve"> and would poke tiny holes in their canvas tents to project the outside environment onto the interior walls so they could scan the horizon for approaching danger. </w:t>
      </w:r>
    </w:p>
    <w:p w14:paraId="708845A0" w14:textId="45B484FD" w:rsidR="0009120D" w:rsidRDefault="0009120D" w:rsidP="0009120D">
      <w:pPr>
        <w:ind w:left="1620" w:hanging="1620"/>
      </w:pPr>
      <w:r>
        <w:t>1377</w:t>
      </w:r>
      <w:ins w:id="105" w:author="Author">
        <w:r w:rsidR="00E93460">
          <w:rPr>
            <w:rFonts w:ascii="BerkeleyStd-Book" w:hAnsi="BerkeleyStd-Book" w:cs="BerkeleyStd-Book"/>
          </w:rPr>
          <w:t>–</w:t>
        </w:r>
      </w:ins>
      <w:del w:id="106" w:author="Author">
        <w:r w:rsidDel="00E93460">
          <w:delText xml:space="preserve"> - </w:delText>
        </w:r>
      </w:del>
      <w:r>
        <w:t>1446</w:t>
      </w:r>
      <w:ins w:id="107" w:author="Author">
        <w:r w:rsidR="00C368DF">
          <w:t>:</w:t>
        </w:r>
      </w:ins>
      <w:del w:id="108" w:author="Author">
        <w:r w:rsidDel="00C368DF">
          <w:delText xml:space="preserve"> -</w:delText>
        </w:r>
      </w:del>
      <w:r>
        <w:t xml:space="preserve"> </w:t>
      </w:r>
      <w:r>
        <w:tab/>
      </w:r>
      <w:r w:rsidRPr="00BB29DD">
        <w:rPr>
          <w:b/>
        </w:rPr>
        <w:t>Filippo Brunelleschi</w:t>
      </w:r>
      <w:ins w:id="109" w:author="Author">
        <w:r w:rsidR="00A96BB2">
          <w:rPr>
            <w:b/>
          </w:rPr>
          <w:t xml:space="preserve"> </w:t>
        </w:r>
        <w:r w:rsidR="00A96BB2">
          <w:t xml:space="preserve">— </w:t>
        </w:r>
      </w:ins>
      <w:del w:id="110" w:author="Author">
        <w:r w:rsidDel="00A96BB2">
          <w:delText xml:space="preserve">, </w:delText>
        </w:r>
      </w:del>
      <w:r>
        <w:t xml:space="preserve">Italian </w:t>
      </w:r>
      <w:ins w:id="111" w:author="Author">
        <w:r w:rsidR="00A96BB2">
          <w:t>d</w:t>
        </w:r>
      </w:ins>
      <w:del w:id="112" w:author="Author">
        <w:r w:rsidDel="00A96BB2">
          <w:delText>D</w:delText>
        </w:r>
      </w:del>
      <w:r>
        <w:t xml:space="preserve">esigner, </w:t>
      </w:r>
      <w:ins w:id="113" w:author="Author">
        <w:r w:rsidR="00A96BB2">
          <w:t>a</w:t>
        </w:r>
      </w:ins>
      <w:del w:id="114" w:author="Author">
        <w:r w:rsidDel="00A96BB2">
          <w:delText>A</w:delText>
        </w:r>
      </w:del>
      <w:r>
        <w:t xml:space="preserve">rchitect, </w:t>
      </w:r>
      <w:ins w:id="115" w:author="Author">
        <w:r w:rsidR="00A96BB2">
          <w:t>e</w:t>
        </w:r>
      </w:ins>
      <w:del w:id="116" w:author="Author">
        <w:r w:rsidDel="00A96BB2">
          <w:delText>E</w:delText>
        </w:r>
      </w:del>
      <w:r>
        <w:t xml:space="preserve">ngineer, </w:t>
      </w:r>
      <w:ins w:id="117" w:author="Author">
        <w:r w:rsidR="00A96BB2">
          <w:t>p</w:t>
        </w:r>
      </w:ins>
      <w:del w:id="118" w:author="Author">
        <w:r w:rsidDel="00A96BB2">
          <w:delText>P</w:delText>
        </w:r>
      </w:del>
      <w:r>
        <w:t xml:space="preserve">lanner, and </w:t>
      </w:r>
      <w:ins w:id="119" w:author="Author">
        <w:r w:rsidR="00A96BB2">
          <w:t>c</w:t>
        </w:r>
      </w:ins>
      <w:del w:id="120" w:author="Author">
        <w:r w:rsidDel="00A96BB2">
          <w:delText>C</w:delText>
        </w:r>
      </w:del>
      <w:r>
        <w:t xml:space="preserve">onstruction </w:t>
      </w:r>
      <w:ins w:id="121" w:author="Author">
        <w:r w:rsidR="00A96BB2">
          <w:t>s</w:t>
        </w:r>
      </w:ins>
      <w:del w:id="122" w:author="Author">
        <w:r w:rsidDel="00A96BB2">
          <w:delText>S</w:delText>
        </w:r>
      </w:del>
      <w:r>
        <w:t>upervisor</w:t>
      </w:r>
      <w:ins w:id="123" w:author="Author">
        <w:r w:rsidR="004A1E8A">
          <w:t>. P</w:t>
        </w:r>
      </w:ins>
      <w:del w:id="124" w:author="Author">
        <w:r w:rsidDel="00730EE9">
          <w:delText xml:space="preserve">, </w:delText>
        </w:r>
        <w:r w:rsidDel="004A1E8A">
          <w:delText>p</w:delText>
        </w:r>
      </w:del>
      <w:r>
        <w:t>hotographically rendered architectural tracings from the camera obscura.</w:t>
      </w:r>
    </w:p>
    <w:p w14:paraId="36E3F659" w14:textId="2B06FEE3" w:rsidR="0009120D" w:rsidRDefault="0009120D" w:rsidP="0009120D">
      <w:pPr>
        <w:ind w:left="1620" w:hanging="1620"/>
      </w:pPr>
      <w:r>
        <w:t>1404</w:t>
      </w:r>
      <w:ins w:id="125" w:author="Author">
        <w:r w:rsidR="00E93460">
          <w:rPr>
            <w:rFonts w:ascii="BerkeleyStd-Book" w:hAnsi="BerkeleyStd-Book" w:cs="BerkeleyStd-Book"/>
          </w:rPr>
          <w:t>–</w:t>
        </w:r>
      </w:ins>
      <w:del w:id="126" w:author="Author">
        <w:r w:rsidDel="00E93460">
          <w:delText xml:space="preserve"> – </w:delText>
        </w:r>
      </w:del>
      <w:r>
        <w:t>1472</w:t>
      </w:r>
      <w:ins w:id="127" w:author="Author">
        <w:r w:rsidR="00C368DF">
          <w:t>:</w:t>
        </w:r>
      </w:ins>
      <w:del w:id="128" w:author="Author">
        <w:r w:rsidDel="00C368DF">
          <w:delText xml:space="preserve"> -</w:delText>
        </w:r>
      </w:del>
      <w:r>
        <w:tab/>
      </w:r>
      <w:r w:rsidRPr="00BB29DD">
        <w:rPr>
          <w:b/>
        </w:rPr>
        <w:t>Leon Battista Alberti</w:t>
      </w:r>
      <w:ins w:id="129" w:author="Author">
        <w:r w:rsidR="00D7509B">
          <w:rPr>
            <w:b/>
          </w:rPr>
          <w:t xml:space="preserve"> </w:t>
        </w:r>
        <w:r w:rsidR="00D7509B">
          <w:t xml:space="preserve">— </w:t>
        </w:r>
      </w:ins>
      <w:del w:id="130" w:author="Author">
        <w:r w:rsidDel="00D7509B">
          <w:delText xml:space="preserve">, </w:delText>
        </w:r>
        <w:r w:rsidRPr="002A7EDA" w:rsidDel="00D7509B">
          <w:delText xml:space="preserve">was an </w:delText>
        </w:r>
      </w:del>
      <w:r w:rsidRPr="002A7EDA">
        <w:t>Italian humanist author, artist, architect, poet, priest, linguist, philosopher</w:t>
      </w:r>
      <w:ins w:id="131" w:author="Author">
        <w:r w:rsidR="00D7509B">
          <w:t>,</w:t>
        </w:r>
      </w:ins>
      <w:del w:id="132" w:author="Author">
        <w:r w:rsidRPr="002A7EDA" w:rsidDel="00D7509B">
          <w:delText xml:space="preserve"> and</w:delText>
        </w:r>
      </w:del>
      <w:r w:rsidRPr="002A7EDA">
        <w:t xml:space="preserve"> cryptographer</w:t>
      </w:r>
      <w:ins w:id="133" w:author="Author">
        <w:r w:rsidR="00D7509B">
          <w:t>, and</w:t>
        </w:r>
      </w:ins>
      <w:r>
        <w:t xml:space="preserve"> an all-around</w:t>
      </w:r>
      <w:r w:rsidRPr="002A7EDA">
        <w:t xml:space="preserve"> Renaissance Man</w:t>
      </w:r>
      <w:ins w:id="134" w:author="Author">
        <w:r w:rsidR="00D7509B">
          <w:t>;</w:t>
        </w:r>
      </w:ins>
      <w:del w:id="135" w:author="Author">
        <w:r w:rsidDel="00D7509B">
          <w:delText>,</w:delText>
        </w:r>
      </w:del>
      <w:r>
        <w:t xml:space="preserve"> in </w:t>
      </w:r>
      <w:r w:rsidRPr="008510F2">
        <w:rPr>
          <w:i/>
        </w:rPr>
        <w:t xml:space="preserve">de </w:t>
      </w:r>
      <w:proofErr w:type="spellStart"/>
      <w:r w:rsidRPr="008510F2">
        <w:rPr>
          <w:i/>
        </w:rPr>
        <w:t>Pictura</w:t>
      </w:r>
      <w:proofErr w:type="spellEnd"/>
      <w:ins w:id="136" w:author="Author">
        <w:r w:rsidR="004A1E8A" w:rsidRPr="00660827">
          <w:rPr>
            <w:rPrChange w:id="137" w:author="Author">
              <w:rPr>
                <w:i/>
              </w:rPr>
            </w:rPrChange>
          </w:rPr>
          <w:t>.</w:t>
        </w:r>
        <w:r w:rsidR="004A1E8A">
          <w:t xml:space="preserve"> H</w:t>
        </w:r>
      </w:ins>
      <w:del w:id="138" w:author="Author">
        <w:r w:rsidDel="00D7509B">
          <w:delText xml:space="preserve">, </w:delText>
        </w:r>
        <w:r w:rsidDel="004A1E8A">
          <w:delText>h</w:delText>
        </w:r>
      </w:del>
      <w:r>
        <w:t>e</w:t>
      </w:r>
      <w:ins w:id="139" w:author="Author">
        <w:r w:rsidR="00D7509B">
          <w:t xml:space="preserve"> </w:t>
        </w:r>
      </w:ins>
      <w:del w:id="140" w:author="Author">
        <w:r w:rsidDel="00D7509B">
          <w:delText xml:space="preserve"> </w:delText>
        </w:r>
      </w:del>
      <w:r>
        <w:t>described how the perspective idea worked and illustrated it.</w:t>
      </w:r>
    </w:p>
    <w:p w14:paraId="626E8B79" w14:textId="4FF062C8" w:rsidR="0009120D" w:rsidRDefault="0009120D" w:rsidP="0009120D">
      <w:pPr>
        <w:ind w:left="1620" w:hanging="1620"/>
      </w:pPr>
      <w:r>
        <w:t>1452</w:t>
      </w:r>
      <w:ins w:id="141" w:author="Author">
        <w:r w:rsidR="00E93460">
          <w:rPr>
            <w:rFonts w:ascii="BerkeleyStd-Book" w:hAnsi="BerkeleyStd-Book" w:cs="BerkeleyStd-Book"/>
          </w:rPr>
          <w:t>–</w:t>
        </w:r>
      </w:ins>
      <w:del w:id="142" w:author="Author">
        <w:r w:rsidDel="00E93460">
          <w:delText xml:space="preserve"> – </w:delText>
        </w:r>
      </w:del>
      <w:r>
        <w:t>1519</w:t>
      </w:r>
      <w:ins w:id="143" w:author="Author">
        <w:r w:rsidR="00C368DF">
          <w:t>:</w:t>
        </w:r>
      </w:ins>
      <w:del w:id="144" w:author="Author">
        <w:r w:rsidDel="00C368DF">
          <w:delText xml:space="preserve"> -</w:delText>
        </w:r>
      </w:del>
      <w:r>
        <w:t xml:space="preserve"> </w:t>
      </w:r>
      <w:r>
        <w:tab/>
      </w:r>
      <w:r w:rsidRPr="00BB29DD">
        <w:rPr>
          <w:b/>
        </w:rPr>
        <w:t>Leonardo da Vinci</w:t>
      </w:r>
      <w:ins w:id="145" w:author="Author">
        <w:r w:rsidR="00275E58">
          <w:rPr>
            <w:b/>
          </w:rPr>
          <w:t xml:space="preserve"> </w:t>
        </w:r>
        <w:r w:rsidR="00275E58">
          <w:t xml:space="preserve">— </w:t>
        </w:r>
      </w:ins>
      <w:del w:id="146" w:author="Author">
        <w:r w:rsidDel="00275E58">
          <w:delText xml:space="preserve">, </w:delText>
        </w:r>
      </w:del>
      <w:r>
        <w:t>Italian polymath</w:t>
      </w:r>
      <w:ins w:id="147" w:author="Author">
        <w:r w:rsidR="004D4BF6">
          <w:t>;</w:t>
        </w:r>
      </w:ins>
      <w:del w:id="148" w:author="Author">
        <w:r w:rsidDel="004D4BF6">
          <w:delText>,</w:delText>
        </w:r>
      </w:del>
      <w:r>
        <w:t xml:space="preserve"> his areas of interest included, invention, painting, sculpting, architecture, science, math, music, engineering, literature, anatomy, geology, astronomy, botany, writing, history, and cartography</w:t>
      </w:r>
      <w:ins w:id="149" w:author="Author">
        <w:r w:rsidR="00275E58">
          <w:t>; i</w:t>
        </w:r>
      </w:ins>
      <w:del w:id="150" w:author="Author">
        <w:r w:rsidDel="00275E58">
          <w:delText>. I</w:delText>
        </w:r>
      </w:del>
      <w:r>
        <w:t xml:space="preserve">n </w:t>
      </w:r>
      <w:r w:rsidRPr="008510F2">
        <w:rPr>
          <w:i/>
        </w:rPr>
        <w:t xml:space="preserve">Codex </w:t>
      </w:r>
      <w:proofErr w:type="spellStart"/>
      <w:r w:rsidRPr="008510F2">
        <w:rPr>
          <w:i/>
        </w:rPr>
        <w:t>Atlanticus</w:t>
      </w:r>
      <w:proofErr w:type="spellEnd"/>
      <w:ins w:id="151" w:author="Author">
        <w:r w:rsidR="00275E58">
          <w:rPr>
            <w:i/>
          </w:rPr>
          <w:t xml:space="preserve"> </w:t>
        </w:r>
      </w:ins>
      <w:del w:id="152" w:author="Author">
        <w:r w:rsidDel="00275E58">
          <w:delText>,</w:delText>
        </w:r>
      </w:del>
      <w:ins w:id="153" w:author="Author">
        <w:r w:rsidR="00275E58">
          <w:t xml:space="preserve">— </w:t>
        </w:r>
      </w:ins>
      <w:del w:id="154" w:author="Author">
        <w:r w:rsidDel="00275E58">
          <w:delText xml:space="preserve"> </w:delText>
        </w:r>
      </w:del>
      <w:r>
        <w:t>first recorded drawing of a camera obscura and its operation. It took 300 years for anyone to decipher his writing as he wrote with his less dominant hand backwards.</w:t>
      </w:r>
    </w:p>
    <w:p w14:paraId="45E98450" w14:textId="20842604" w:rsidR="0009120D" w:rsidRDefault="0009120D" w:rsidP="0009120D">
      <w:pPr>
        <w:ind w:left="1620" w:hanging="1620"/>
      </w:pPr>
      <w:r>
        <w:t>1501</w:t>
      </w:r>
      <w:ins w:id="155" w:author="Author">
        <w:r w:rsidR="00E93460">
          <w:rPr>
            <w:rFonts w:ascii="BerkeleyStd-Book" w:hAnsi="BerkeleyStd-Book" w:cs="BerkeleyStd-Book"/>
          </w:rPr>
          <w:t>–</w:t>
        </w:r>
      </w:ins>
      <w:del w:id="156" w:author="Author">
        <w:r w:rsidDel="00E93460">
          <w:delText xml:space="preserve"> – </w:delText>
        </w:r>
      </w:del>
      <w:r>
        <w:t>1570</w:t>
      </w:r>
      <w:ins w:id="157" w:author="Author">
        <w:r w:rsidR="00C368DF">
          <w:t>:</w:t>
        </w:r>
      </w:ins>
      <w:del w:id="158" w:author="Author">
        <w:r w:rsidDel="00C368DF">
          <w:delText xml:space="preserve"> -</w:delText>
        </w:r>
      </w:del>
      <w:r>
        <w:t xml:space="preserve"> </w:t>
      </w:r>
      <w:r>
        <w:tab/>
      </w:r>
      <w:r w:rsidRPr="00BB29DD">
        <w:rPr>
          <w:b/>
        </w:rPr>
        <w:t xml:space="preserve">Girolamo </w:t>
      </w:r>
      <w:proofErr w:type="spellStart"/>
      <w:r w:rsidRPr="00BB29DD">
        <w:rPr>
          <w:b/>
        </w:rPr>
        <w:t>Cardano</w:t>
      </w:r>
      <w:proofErr w:type="spellEnd"/>
      <w:ins w:id="159" w:author="Author">
        <w:r w:rsidR="00F42DEC">
          <w:rPr>
            <w:b/>
          </w:rPr>
          <w:t xml:space="preserve"> </w:t>
        </w:r>
        <w:r w:rsidR="00F42DEC">
          <w:t xml:space="preserve">— </w:t>
        </w:r>
      </w:ins>
      <w:del w:id="160" w:author="Author">
        <w:r w:rsidDel="00F42DEC">
          <w:delText xml:space="preserve">, </w:delText>
        </w:r>
      </w:del>
      <w:r>
        <w:t xml:space="preserve">Italian </w:t>
      </w:r>
      <w:ins w:id="161" w:author="Author">
        <w:r w:rsidR="00F42DEC">
          <w:t>p</w:t>
        </w:r>
      </w:ins>
      <w:del w:id="162" w:author="Author">
        <w:r w:rsidDel="00F42DEC">
          <w:delText>P</w:delText>
        </w:r>
      </w:del>
      <w:r>
        <w:t>olymath, mathematician, physician, biologist, physicist, chemist, astrologer, astronomer, philosopher, writer</w:t>
      </w:r>
      <w:ins w:id="163" w:author="Author">
        <w:r w:rsidR="00F42DEC">
          <w:t>,</w:t>
        </w:r>
      </w:ins>
      <w:r>
        <w:t xml:space="preserve"> and gambler</w:t>
      </w:r>
      <w:ins w:id="164" w:author="Author">
        <w:r w:rsidR="007972F2">
          <w:t>. P</w:t>
        </w:r>
      </w:ins>
      <w:del w:id="165" w:author="Author">
        <w:r w:rsidDel="00F42DEC">
          <w:delText>. P</w:delText>
        </w:r>
      </w:del>
      <w:r>
        <w:t>lace</w:t>
      </w:r>
      <w:ins w:id="166" w:author="Author">
        <w:r w:rsidR="003926EC">
          <w:t>s</w:t>
        </w:r>
      </w:ins>
      <w:r>
        <w:t xml:space="preserve"> the lens on the camera obscura. </w:t>
      </w:r>
    </w:p>
    <w:p w14:paraId="2A85C55C" w14:textId="00B49E48" w:rsidR="0009120D" w:rsidRDefault="0009120D" w:rsidP="0009120D">
      <w:pPr>
        <w:ind w:left="1620" w:hanging="1620"/>
      </w:pPr>
      <w:r>
        <w:t>1535</w:t>
      </w:r>
      <w:ins w:id="167" w:author="Author">
        <w:r w:rsidR="00E93460">
          <w:rPr>
            <w:rFonts w:ascii="BerkeleyStd-Book" w:hAnsi="BerkeleyStd-Book" w:cs="BerkeleyStd-Book"/>
          </w:rPr>
          <w:t>–</w:t>
        </w:r>
      </w:ins>
      <w:del w:id="168" w:author="Author">
        <w:r w:rsidDel="00E93460">
          <w:delText xml:space="preserve"> – </w:delText>
        </w:r>
      </w:del>
      <w:r>
        <w:t>1615</w:t>
      </w:r>
      <w:ins w:id="169" w:author="Author">
        <w:r w:rsidR="00C368DF">
          <w:t>:</w:t>
        </w:r>
      </w:ins>
      <w:del w:id="170" w:author="Author">
        <w:r w:rsidDel="00C368DF">
          <w:delText xml:space="preserve"> -</w:delText>
        </w:r>
      </w:del>
      <w:r>
        <w:t xml:space="preserve"> </w:t>
      </w:r>
      <w:r>
        <w:tab/>
      </w:r>
      <w:proofErr w:type="spellStart"/>
      <w:r w:rsidRPr="00BB29DD">
        <w:rPr>
          <w:b/>
        </w:rPr>
        <w:t>Giambattista</w:t>
      </w:r>
      <w:proofErr w:type="spellEnd"/>
      <w:r w:rsidRPr="00BB29DD">
        <w:rPr>
          <w:b/>
        </w:rPr>
        <w:t xml:space="preserve"> </w:t>
      </w:r>
      <w:proofErr w:type="spellStart"/>
      <w:r w:rsidRPr="00BB29DD">
        <w:rPr>
          <w:b/>
        </w:rPr>
        <w:t>della</w:t>
      </w:r>
      <w:proofErr w:type="spellEnd"/>
      <w:r w:rsidRPr="00BB29DD">
        <w:rPr>
          <w:b/>
        </w:rPr>
        <w:t xml:space="preserve"> Porta</w:t>
      </w:r>
      <w:ins w:id="171" w:author="Author">
        <w:r w:rsidR="00290A16">
          <w:rPr>
            <w:b/>
          </w:rPr>
          <w:t xml:space="preserve"> </w:t>
        </w:r>
        <w:r w:rsidR="00290A16">
          <w:t xml:space="preserve">— </w:t>
        </w:r>
      </w:ins>
      <w:del w:id="172" w:author="Author">
        <w:r w:rsidDel="00290A16">
          <w:delText xml:space="preserve">, </w:delText>
        </w:r>
      </w:del>
      <w:r>
        <w:t xml:space="preserve">Italian </w:t>
      </w:r>
      <w:ins w:id="173" w:author="Author">
        <w:r w:rsidR="00290A16">
          <w:t>s</w:t>
        </w:r>
      </w:ins>
      <w:del w:id="174" w:author="Author">
        <w:r w:rsidDel="00290A16">
          <w:delText>S</w:delText>
        </w:r>
      </w:del>
      <w:r>
        <w:t xml:space="preserve">cholar, </w:t>
      </w:r>
      <w:ins w:id="175" w:author="Author">
        <w:r w:rsidR="00290A16">
          <w:t>p</w:t>
        </w:r>
      </w:ins>
      <w:del w:id="176" w:author="Author">
        <w:r w:rsidDel="00290A16">
          <w:delText>P</w:delText>
        </w:r>
      </w:del>
      <w:r>
        <w:t xml:space="preserve">olymath, and </w:t>
      </w:r>
      <w:ins w:id="177" w:author="Author">
        <w:r w:rsidR="00290A16">
          <w:t>p</w:t>
        </w:r>
      </w:ins>
      <w:del w:id="178" w:author="Author">
        <w:r w:rsidDel="00290A16">
          <w:delText>P</w:delText>
        </w:r>
      </w:del>
      <w:r>
        <w:t>laywright</w:t>
      </w:r>
      <w:ins w:id="179" w:author="Author">
        <w:r w:rsidR="00E56B2A">
          <w:t>. W</w:t>
        </w:r>
      </w:ins>
      <w:del w:id="180" w:author="Author">
        <w:r w:rsidDel="00290A16">
          <w:delText xml:space="preserve">, </w:delText>
        </w:r>
        <w:r w:rsidDel="00E56B2A">
          <w:delText>w</w:delText>
        </w:r>
      </w:del>
      <w:r>
        <w:t>rote</w:t>
      </w:r>
      <w:ins w:id="181" w:author="Author">
        <w:r w:rsidR="00290A16">
          <w:t xml:space="preserve"> </w:t>
        </w:r>
      </w:ins>
      <w:del w:id="182" w:author="Author">
        <w:r w:rsidDel="00290A16">
          <w:delText xml:space="preserve"> </w:delText>
        </w:r>
      </w:del>
      <w:proofErr w:type="spellStart"/>
      <w:r w:rsidRPr="004941CF">
        <w:rPr>
          <w:i/>
        </w:rPr>
        <w:t>Magiae</w:t>
      </w:r>
      <w:proofErr w:type="spellEnd"/>
      <w:r w:rsidRPr="004941CF">
        <w:rPr>
          <w:i/>
        </w:rPr>
        <w:t xml:space="preserve"> Naturalis</w:t>
      </w:r>
      <w:r>
        <w:t>, which he started at age 15. In it</w:t>
      </w:r>
      <w:ins w:id="183" w:author="Author">
        <w:r w:rsidR="00290A16">
          <w:t>,</w:t>
        </w:r>
      </w:ins>
      <w:r>
        <w:t xml:space="preserve"> he described the focusing abilities of differently shaped pieces of glass.</w:t>
      </w:r>
    </w:p>
    <w:p w14:paraId="68F11B28" w14:textId="6CB8FFAE" w:rsidR="0009120D" w:rsidRDefault="0009120D" w:rsidP="0009120D">
      <w:pPr>
        <w:ind w:left="1620" w:hanging="1620"/>
      </w:pPr>
      <w:r>
        <w:t>1570</w:t>
      </w:r>
      <w:ins w:id="184" w:author="Author">
        <w:r w:rsidR="00E93460">
          <w:rPr>
            <w:rFonts w:ascii="BerkeleyStd-Book" w:hAnsi="BerkeleyStd-Book" w:cs="BerkeleyStd-Book"/>
          </w:rPr>
          <w:t>–</w:t>
        </w:r>
      </w:ins>
      <w:del w:id="185" w:author="Author">
        <w:r w:rsidDel="00E93460">
          <w:delText xml:space="preserve"> – </w:delText>
        </w:r>
      </w:del>
      <w:r>
        <w:t>1619</w:t>
      </w:r>
      <w:ins w:id="186" w:author="Author">
        <w:r w:rsidR="00C368DF">
          <w:t>:</w:t>
        </w:r>
      </w:ins>
      <w:del w:id="187" w:author="Author">
        <w:r w:rsidDel="00C368DF">
          <w:delText xml:space="preserve"> -</w:delText>
        </w:r>
      </w:del>
      <w:r>
        <w:t xml:space="preserve"> </w:t>
      </w:r>
      <w:r>
        <w:tab/>
      </w:r>
      <w:r w:rsidRPr="00BB29DD">
        <w:rPr>
          <w:b/>
        </w:rPr>
        <w:t xml:space="preserve">Han </w:t>
      </w:r>
      <w:proofErr w:type="spellStart"/>
      <w:r w:rsidRPr="00BB29DD">
        <w:rPr>
          <w:b/>
        </w:rPr>
        <w:t>Lippershey</w:t>
      </w:r>
      <w:proofErr w:type="spellEnd"/>
      <w:ins w:id="188" w:author="Author">
        <w:r w:rsidR="00FC492E">
          <w:rPr>
            <w:b/>
          </w:rPr>
          <w:t xml:space="preserve"> </w:t>
        </w:r>
        <w:r w:rsidR="00FC492E">
          <w:t xml:space="preserve">— </w:t>
        </w:r>
      </w:ins>
      <w:del w:id="189" w:author="Author">
        <w:r w:rsidDel="00FC492E">
          <w:delText xml:space="preserve">, </w:delText>
        </w:r>
      </w:del>
      <w:ins w:id="190" w:author="Author">
        <w:r w:rsidR="00FC492E">
          <w:t>e</w:t>
        </w:r>
      </w:ins>
      <w:del w:id="191" w:author="Author">
        <w:r w:rsidDel="00FC492E">
          <w:delText>E</w:delText>
        </w:r>
      </w:del>
      <w:r>
        <w:t>yeglass maker from Holland</w:t>
      </w:r>
      <w:ins w:id="192" w:author="Author">
        <w:r w:rsidR="00E56B2A">
          <w:t>. I</w:t>
        </w:r>
      </w:ins>
      <w:del w:id="193" w:author="Author">
        <w:r w:rsidDel="003926EC">
          <w:delText xml:space="preserve"> </w:delText>
        </w:r>
        <w:r w:rsidDel="00E56B2A">
          <w:delText>i</w:delText>
        </w:r>
      </w:del>
      <w:r>
        <w:t>nvents the telescope.</w:t>
      </w:r>
    </w:p>
    <w:p w14:paraId="04ABCB57" w14:textId="5D73C0DA" w:rsidR="0009120D" w:rsidRDefault="0009120D" w:rsidP="0009120D">
      <w:pPr>
        <w:ind w:left="1620" w:hanging="1620"/>
      </w:pPr>
      <w:r>
        <w:t>1571</w:t>
      </w:r>
      <w:ins w:id="194" w:author="Author">
        <w:r w:rsidR="00E93460">
          <w:rPr>
            <w:rFonts w:ascii="BerkeleyStd-Book" w:hAnsi="BerkeleyStd-Book" w:cs="BerkeleyStd-Book"/>
          </w:rPr>
          <w:t>–</w:t>
        </w:r>
      </w:ins>
      <w:del w:id="195" w:author="Author">
        <w:r w:rsidDel="00E93460">
          <w:delText xml:space="preserve"> – </w:delText>
        </w:r>
      </w:del>
      <w:r>
        <w:t>1631</w:t>
      </w:r>
      <w:ins w:id="196" w:author="Author">
        <w:r w:rsidR="002C6DE3">
          <w:t>:</w:t>
        </w:r>
      </w:ins>
      <w:del w:id="197" w:author="Author">
        <w:r w:rsidDel="002C6DE3">
          <w:delText xml:space="preserve"> -</w:delText>
        </w:r>
      </w:del>
      <w:r>
        <w:tab/>
      </w:r>
      <w:r w:rsidRPr="00BB29DD">
        <w:rPr>
          <w:b/>
        </w:rPr>
        <w:t xml:space="preserve">Jacob </w:t>
      </w:r>
      <w:proofErr w:type="spellStart"/>
      <w:r w:rsidRPr="00BB29DD">
        <w:rPr>
          <w:b/>
        </w:rPr>
        <w:t>Metius</w:t>
      </w:r>
      <w:proofErr w:type="spellEnd"/>
      <w:ins w:id="198" w:author="Author">
        <w:r w:rsidR="00531F42">
          <w:rPr>
            <w:b/>
          </w:rPr>
          <w:t xml:space="preserve"> </w:t>
        </w:r>
        <w:r w:rsidR="00531F42">
          <w:t xml:space="preserve">— </w:t>
        </w:r>
      </w:ins>
      <w:del w:id="199" w:author="Author">
        <w:r w:rsidDel="00531F42">
          <w:delText xml:space="preserve">, </w:delText>
        </w:r>
      </w:del>
      <w:r>
        <w:t xml:space="preserve">Dutch </w:t>
      </w:r>
      <w:ins w:id="200" w:author="Author">
        <w:r w:rsidR="00531F42">
          <w:t>i</w:t>
        </w:r>
      </w:ins>
      <w:del w:id="201" w:author="Author">
        <w:r w:rsidDel="00531F42">
          <w:delText>I</w:delText>
        </w:r>
      </w:del>
      <w:r>
        <w:t xml:space="preserve">nstrument </w:t>
      </w:r>
      <w:ins w:id="202" w:author="Author">
        <w:r w:rsidR="00531F42">
          <w:t>m</w:t>
        </w:r>
      </w:ins>
      <w:del w:id="203" w:author="Author">
        <w:r w:rsidDel="00531F42">
          <w:delText>M</w:delText>
        </w:r>
      </w:del>
      <w:r>
        <w:t>aker and specialist at grinding lenses</w:t>
      </w:r>
      <w:ins w:id="204" w:author="Author">
        <w:r w:rsidR="00E56B2A">
          <w:t>. F</w:t>
        </w:r>
      </w:ins>
      <w:del w:id="205" w:author="Author">
        <w:r w:rsidDel="00531F42">
          <w:delText xml:space="preserve">, </w:delText>
        </w:r>
        <w:r w:rsidDel="00E56B2A">
          <w:delText>f</w:delText>
        </w:r>
      </w:del>
      <w:r>
        <w:t>iles</w:t>
      </w:r>
      <w:ins w:id="206" w:author="Author">
        <w:r w:rsidR="00531F42">
          <w:t xml:space="preserve"> </w:t>
        </w:r>
      </w:ins>
      <w:r>
        <w:t xml:space="preserve"> patent for telescope.</w:t>
      </w:r>
    </w:p>
    <w:p w14:paraId="4DA47B1B" w14:textId="501808C1" w:rsidR="0009120D" w:rsidRDefault="0009120D" w:rsidP="0009120D">
      <w:pPr>
        <w:ind w:left="1620" w:hanging="1620"/>
      </w:pPr>
      <w:r>
        <w:t>1564</w:t>
      </w:r>
      <w:ins w:id="207" w:author="Author">
        <w:r w:rsidR="00E93460">
          <w:rPr>
            <w:rFonts w:ascii="BerkeleyStd-Book" w:hAnsi="BerkeleyStd-Book" w:cs="BerkeleyStd-Book"/>
          </w:rPr>
          <w:t>–</w:t>
        </w:r>
      </w:ins>
      <w:del w:id="208" w:author="Author">
        <w:r w:rsidDel="00E93460">
          <w:delText xml:space="preserve"> – </w:delText>
        </w:r>
      </w:del>
      <w:r>
        <w:t>1642</w:t>
      </w:r>
      <w:ins w:id="209" w:author="Author">
        <w:r w:rsidR="002C6DE3">
          <w:t>:</w:t>
        </w:r>
      </w:ins>
      <w:del w:id="210" w:author="Author">
        <w:r w:rsidDel="002C6DE3">
          <w:delText xml:space="preserve"> -</w:delText>
        </w:r>
      </w:del>
      <w:r>
        <w:t xml:space="preserve"> </w:t>
      </w:r>
      <w:r>
        <w:tab/>
      </w:r>
      <w:r w:rsidRPr="00BB29DD">
        <w:rPr>
          <w:b/>
        </w:rPr>
        <w:t xml:space="preserve">Galileo </w:t>
      </w:r>
      <w:proofErr w:type="spellStart"/>
      <w:r w:rsidRPr="00BB29DD">
        <w:rPr>
          <w:b/>
        </w:rPr>
        <w:t>Galilie</w:t>
      </w:r>
      <w:proofErr w:type="spellEnd"/>
      <w:ins w:id="211" w:author="Author">
        <w:r w:rsidR="005A4AC0">
          <w:rPr>
            <w:b/>
          </w:rPr>
          <w:t xml:space="preserve"> </w:t>
        </w:r>
        <w:r w:rsidR="005A4AC0">
          <w:t xml:space="preserve">— </w:t>
        </w:r>
      </w:ins>
      <w:del w:id="212" w:author="Author">
        <w:r w:rsidDel="005A4AC0">
          <w:delText xml:space="preserve">, </w:delText>
        </w:r>
      </w:del>
      <w:r>
        <w:t xml:space="preserve">Italian </w:t>
      </w:r>
      <w:ins w:id="213" w:author="Author">
        <w:r w:rsidR="005A4AC0">
          <w:t>p</w:t>
        </w:r>
      </w:ins>
      <w:del w:id="214" w:author="Author">
        <w:r w:rsidDel="005A4AC0">
          <w:delText>P</w:delText>
        </w:r>
      </w:del>
      <w:r>
        <w:t xml:space="preserve">olymath, </w:t>
      </w:r>
      <w:ins w:id="215" w:author="Author">
        <w:r w:rsidR="005A4AC0">
          <w:t>a</w:t>
        </w:r>
      </w:ins>
      <w:del w:id="216" w:author="Author">
        <w:r w:rsidDel="005A4AC0">
          <w:delText>A</w:delText>
        </w:r>
      </w:del>
      <w:r>
        <w:t xml:space="preserve">stronomer, </w:t>
      </w:r>
      <w:ins w:id="217" w:author="Author">
        <w:r w:rsidR="005A4AC0">
          <w:t>p</w:t>
        </w:r>
      </w:ins>
      <w:del w:id="218" w:author="Author">
        <w:r w:rsidDel="005A4AC0">
          <w:delText>P</w:delText>
        </w:r>
      </w:del>
      <w:r>
        <w:t>hysicist, engineer, philosopher, and mathematician</w:t>
      </w:r>
      <w:ins w:id="219" w:author="Author">
        <w:r w:rsidR="00E56B2A">
          <w:t>. M</w:t>
        </w:r>
      </w:ins>
      <w:del w:id="220" w:author="Author">
        <w:r w:rsidDel="00161D9A">
          <w:delText>. M</w:delText>
        </w:r>
      </w:del>
      <w:r>
        <w:t>ade the first telescope and was placed under arrest for saying the sun was at the center of the solar system.</w:t>
      </w:r>
    </w:p>
    <w:p w14:paraId="3A13A4FC" w14:textId="16AD7D1D" w:rsidR="0009120D" w:rsidRDefault="0009120D" w:rsidP="0009120D">
      <w:pPr>
        <w:ind w:left="1620" w:hanging="1620"/>
      </w:pPr>
      <w:r>
        <w:t>1571</w:t>
      </w:r>
      <w:del w:id="221" w:author="Author">
        <w:r w:rsidDel="00E93460">
          <w:delText xml:space="preserve"> </w:delText>
        </w:r>
      </w:del>
      <w:r>
        <w:t>–</w:t>
      </w:r>
      <w:del w:id="222" w:author="Author">
        <w:r w:rsidDel="00E93460">
          <w:delText xml:space="preserve"> </w:delText>
        </w:r>
      </w:del>
      <w:r>
        <w:t>1630</w:t>
      </w:r>
      <w:ins w:id="223" w:author="Author">
        <w:r w:rsidR="002C6DE3">
          <w:t>:</w:t>
        </w:r>
      </w:ins>
      <w:del w:id="224" w:author="Author">
        <w:r w:rsidDel="002C6DE3">
          <w:delText xml:space="preserve"> -</w:delText>
        </w:r>
      </w:del>
      <w:r>
        <w:tab/>
      </w:r>
      <w:r w:rsidRPr="00BB29DD">
        <w:rPr>
          <w:b/>
        </w:rPr>
        <w:t>Johannes Kepler</w:t>
      </w:r>
      <w:ins w:id="225" w:author="Author">
        <w:r w:rsidR="001763E0">
          <w:rPr>
            <w:b/>
          </w:rPr>
          <w:t xml:space="preserve"> </w:t>
        </w:r>
        <w:r w:rsidR="001763E0">
          <w:t xml:space="preserve">— </w:t>
        </w:r>
      </w:ins>
      <w:del w:id="226" w:author="Author">
        <w:r w:rsidDel="001763E0">
          <w:delText xml:space="preserve">, </w:delText>
        </w:r>
      </w:del>
      <w:r>
        <w:t>German mathematician, astronomer, and astrologer</w:t>
      </w:r>
      <w:ins w:id="227" w:author="Author">
        <w:r w:rsidR="00E56B2A">
          <w:t>. W</w:t>
        </w:r>
      </w:ins>
      <w:del w:id="228" w:author="Author">
        <w:r w:rsidDel="001763E0">
          <w:delText>. W</w:delText>
        </w:r>
      </w:del>
      <w:r>
        <w:t>orked out the formal relationship between mirrors, lenses, and vision.</w:t>
      </w:r>
    </w:p>
    <w:p w14:paraId="1EAD19C9" w14:textId="14F4CC72" w:rsidR="0009120D" w:rsidRDefault="0009120D" w:rsidP="0009120D">
      <w:pPr>
        <w:ind w:left="1620" w:hanging="1620"/>
      </w:pPr>
      <w:r>
        <w:t>1580</w:t>
      </w:r>
      <w:ins w:id="229" w:author="Author">
        <w:r w:rsidR="00E93460">
          <w:rPr>
            <w:rFonts w:ascii="BerkeleyStd-Book" w:hAnsi="BerkeleyStd-Book" w:cs="BerkeleyStd-Book"/>
          </w:rPr>
          <w:t>–</w:t>
        </w:r>
      </w:ins>
      <w:del w:id="230" w:author="Author">
        <w:r w:rsidDel="00E93460">
          <w:delText xml:space="preserve"> - </w:delText>
        </w:r>
      </w:del>
      <w:r>
        <w:t>1638</w:t>
      </w:r>
      <w:ins w:id="231" w:author="Author">
        <w:r w:rsidR="002C6DE3">
          <w:t>:</w:t>
        </w:r>
      </w:ins>
      <w:del w:id="232" w:author="Author">
        <w:r w:rsidDel="002C6DE3">
          <w:delText xml:space="preserve"> -</w:delText>
        </w:r>
      </w:del>
      <w:r>
        <w:tab/>
      </w:r>
      <w:r w:rsidRPr="00BB29DD">
        <w:rPr>
          <w:b/>
        </w:rPr>
        <w:t>Hans and Zacharias Jansen</w:t>
      </w:r>
      <w:ins w:id="233" w:author="Author">
        <w:r w:rsidR="00881F01">
          <w:rPr>
            <w:b/>
          </w:rPr>
          <w:t xml:space="preserve"> </w:t>
        </w:r>
        <w:r w:rsidR="00881F01">
          <w:t xml:space="preserve">— </w:t>
        </w:r>
      </w:ins>
      <w:del w:id="234" w:author="Author">
        <w:r w:rsidDel="00881F01">
          <w:delText xml:space="preserve">, </w:delText>
        </w:r>
      </w:del>
      <w:ins w:id="235" w:author="Author">
        <w:r w:rsidR="00881F01">
          <w:t>f</w:t>
        </w:r>
      </w:ins>
      <w:del w:id="236" w:author="Author">
        <w:r w:rsidDel="00881F01">
          <w:delText>F</w:delText>
        </w:r>
      </w:del>
      <w:r>
        <w:t>ather and son Dutch spectacle makers</w:t>
      </w:r>
      <w:del w:id="237" w:author="Author">
        <w:r w:rsidDel="00881F01">
          <w:delText>,</w:delText>
        </w:r>
      </w:del>
      <w:r>
        <w:t xml:space="preserve"> who invented the microscope.  </w:t>
      </w:r>
    </w:p>
    <w:p w14:paraId="71C2FD5F" w14:textId="2C6973C1" w:rsidR="0009120D" w:rsidRDefault="0009120D" w:rsidP="0009120D">
      <w:pPr>
        <w:ind w:left="1620" w:hanging="1620"/>
      </w:pPr>
      <w:r>
        <w:t>1632</w:t>
      </w:r>
      <w:del w:id="238" w:author="Author">
        <w:r w:rsidDel="00E93460">
          <w:delText xml:space="preserve"> </w:delText>
        </w:r>
      </w:del>
      <w:r>
        <w:t>–</w:t>
      </w:r>
      <w:del w:id="239" w:author="Author">
        <w:r w:rsidDel="00E93460">
          <w:delText xml:space="preserve"> </w:delText>
        </w:r>
      </w:del>
      <w:r>
        <w:t>1723</w:t>
      </w:r>
      <w:ins w:id="240" w:author="Author">
        <w:r w:rsidR="002C6DE3">
          <w:t>:</w:t>
        </w:r>
      </w:ins>
      <w:del w:id="241" w:author="Author">
        <w:r w:rsidDel="002C6DE3">
          <w:delText xml:space="preserve"> -</w:delText>
        </w:r>
      </w:del>
      <w:r>
        <w:t xml:space="preserve"> </w:t>
      </w:r>
      <w:r>
        <w:tab/>
      </w:r>
      <w:r w:rsidRPr="00BB29DD">
        <w:rPr>
          <w:b/>
        </w:rPr>
        <w:t>Anton van Leeuwenhoek</w:t>
      </w:r>
      <w:ins w:id="242" w:author="Author">
        <w:r w:rsidR="00FD63B0">
          <w:rPr>
            <w:b/>
          </w:rPr>
          <w:t xml:space="preserve"> </w:t>
        </w:r>
        <w:r w:rsidR="00FD63B0">
          <w:t xml:space="preserve">— </w:t>
        </w:r>
      </w:ins>
      <w:del w:id="243" w:author="Author">
        <w:r w:rsidDel="00FD63B0">
          <w:delText xml:space="preserve">, </w:delText>
        </w:r>
      </w:del>
      <w:r>
        <w:t>Dutch tradesman and scientist</w:t>
      </w:r>
      <w:ins w:id="244" w:author="Author">
        <w:r w:rsidR="00E56B2A">
          <w:t>. D</w:t>
        </w:r>
      </w:ins>
      <w:del w:id="245" w:author="Author">
        <w:r w:rsidDel="00FD63B0">
          <w:delText>. D</w:delText>
        </w:r>
      </w:del>
      <w:r>
        <w:t xml:space="preserve">eveloped the </w:t>
      </w:r>
      <w:ins w:id="246" w:author="Author">
        <w:r w:rsidR="00FD63B0">
          <w:t>m</w:t>
        </w:r>
      </w:ins>
      <w:del w:id="247" w:author="Author">
        <w:r w:rsidDel="00FD63B0">
          <w:delText>M</w:delText>
        </w:r>
      </w:del>
      <w:r>
        <w:t>icroscope</w:t>
      </w:r>
      <w:ins w:id="248" w:author="Author">
        <w:r w:rsidR="00FD63B0">
          <w:t>.</w:t>
        </w:r>
      </w:ins>
    </w:p>
    <w:p w14:paraId="607F1F0B" w14:textId="032CAEB6" w:rsidR="0009120D" w:rsidRDefault="0009120D" w:rsidP="0009120D">
      <w:pPr>
        <w:ind w:left="1620" w:hanging="1620"/>
      </w:pPr>
      <w:r>
        <w:lastRenderedPageBreak/>
        <w:t>1635</w:t>
      </w:r>
      <w:del w:id="249" w:author="Author">
        <w:r w:rsidDel="00E93460">
          <w:delText xml:space="preserve"> </w:delText>
        </w:r>
      </w:del>
      <w:r>
        <w:t>–</w:t>
      </w:r>
      <w:del w:id="250" w:author="Author">
        <w:r w:rsidDel="00E93460">
          <w:delText xml:space="preserve"> </w:delText>
        </w:r>
      </w:del>
      <w:r>
        <w:t>1703</w:t>
      </w:r>
      <w:ins w:id="251" w:author="Author">
        <w:r w:rsidR="002C6DE3">
          <w:t>:</w:t>
        </w:r>
      </w:ins>
      <w:del w:id="252" w:author="Author">
        <w:r w:rsidDel="002C6DE3">
          <w:delText xml:space="preserve"> -</w:delText>
        </w:r>
      </w:del>
      <w:r>
        <w:t xml:space="preserve"> </w:t>
      </w:r>
      <w:r>
        <w:tab/>
      </w:r>
      <w:r w:rsidRPr="00BB29DD">
        <w:rPr>
          <w:b/>
        </w:rPr>
        <w:t>Robert Hooke</w:t>
      </w:r>
      <w:ins w:id="253" w:author="Author">
        <w:r w:rsidR="007B21F0">
          <w:rPr>
            <w:b/>
          </w:rPr>
          <w:t xml:space="preserve"> </w:t>
        </w:r>
        <w:r w:rsidR="007B21F0">
          <w:t xml:space="preserve">— </w:t>
        </w:r>
      </w:ins>
      <w:del w:id="254" w:author="Author">
        <w:r w:rsidDel="007B21F0">
          <w:delText xml:space="preserve">, </w:delText>
        </w:r>
      </w:del>
      <w:r>
        <w:t xml:space="preserve">English </w:t>
      </w:r>
      <w:ins w:id="255" w:author="Author">
        <w:r w:rsidR="007B21F0">
          <w:t>n</w:t>
        </w:r>
      </w:ins>
      <w:del w:id="256" w:author="Author">
        <w:r w:rsidDel="007B21F0">
          <w:delText>N</w:delText>
        </w:r>
      </w:del>
      <w:r>
        <w:t xml:space="preserve">atural </w:t>
      </w:r>
      <w:ins w:id="257" w:author="Author">
        <w:r w:rsidR="007B21F0">
          <w:t>p</w:t>
        </w:r>
      </w:ins>
      <w:del w:id="258" w:author="Author">
        <w:r w:rsidDel="007B21F0">
          <w:delText>P</w:delText>
        </w:r>
      </w:del>
      <w:r>
        <w:t xml:space="preserve">hilosopher, architect, and </w:t>
      </w:r>
      <w:del w:id="259" w:author="Author">
        <w:r w:rsidDel="00E56B2A">
          <w:delText>polymat</w:delText>
        </w:r>
      </w:del>
      <w:ins w:id="260" w:author="Author">
        <w:r w:rsidR="00E56B2A">
          <w:t xml:space="preserve">polymath. </w:t>
        </w:r>
      </w:ins>
      <w:del w:id="261" w:author="Author">
        <w:r w:rsidDel="00E56B2A">
          <w:delText>h</w:delText>
        </w:r>
        <w:r w:rsidDel="007B21F0">
          <w:delText>. D</w:delText>
        </w:r>
      </w:del>
      <w:ins w:id="262" w:author="Author">
        <w:r w:rsidR="00E56B2A">
          <w:t>D</w:t>
        </w:r>
      </w:ins>
      <w:r>
        <w:t xml:space="preserve">eveloped the </w:t>
      </w:r>
      <w:ins w:id="263" w:author="Author">
        <w:r w:rsidR="007B21F0">
          <w:t>m</w:t>
        </w:r>
      </w:ins>
      <w:del w:id="264" w:author="Author">
        <w:r w:rsidDel="007B21F0">
          <w:delText>M</w:delText>
        </w:r>
      </w:del>
      <w:r>
        <w:t>icroscope.</w:t>
      </w:r>
    </w:p>
    <w:p w14:paraId="07D6DAD1" w14:textId="44E2E168" w:rsidR="0009120D" w:rsidRDefault="0009120D" w:rsidP="0009120D">
      <w:pPr>
        <w:ind w:left="1620" w:hanging="1620"/>
      </w:pPr>
      <w:r>
        <w:t>1643</w:t>
      </w:r>
      <w:del w:id="265" w:author="Author">
        <w:r w:rsidDel="00E93460">
          <w:delText xml:space="preserve"> </w:delText>
        </w:r>
      </w:del>
      <w:r>
        <w:t>–</w:t>
      </w:r>
      <w:del w:id="266" w:author="Author">
        <w:r w:rsidDel="00E93460">
          <w:delText xml:space="preserve"> </w:delText>
        </w:r>
      </w:del>
      <w:r>
        <w:t>1727</w:t>
      </w:r>
      <w:ins w:id="267" w:author="Author">
        <w:r w:rsidR="002C6DE3">
          <w:t>:</w:t>
        </w:r>
      </w:ins>
      <w:del w:id="268" w:author="Author">
        <w:r w:rsidDel="002C6DE3">
          <w:delText xml:space="preserve"> -</w:delText>
        </w:r>
      </w:del>
      <w:r>
        <w:t xml:space="preserve"> </w:t>
      </w:r>
      <w:r>
        <w:tab/>
      </w:r>
      <w:r w:rsidRPr="00BB29DD">
        <w:rPr>
          <w:b/>
        </w:rPr>
        <w:t>Isaac Newton</w:t>
      </w:r>
      <w:ins w:id="269" w:author="Author">
        <w:r w:rsidR="00D47279">
          <w:rPr>
            <w:b/>
          </w:rPr>
          <w:t xml:space="preserve"> </w:t>
        </w:r>
        <w:r w:rsidR="00D47279">
          <w:t xml:space="preserve">— </w:t>
        </w:r>
      </w:ins>
      <w:del w:id="270" w:author="Author">
        <w:r w:rsidDel="00D47279">
          <w:delText xml:space="preserve">, </w:delText>
        </w:r>
      </w:del>
      <w:r>
        <w:t xml:space="preserve">English </w:t>
      </w:r>
      <w:ins w:id="271" w:author="Author">
        <w:r w:rsidR="00D47279">
          <w:t>m</w:t>
        </w:r>
      </w:ins>
      <w:del w:id="272" w:author="Author">
        <w:r w:rsidDel="00D47279">
          <w:delText>M</w:delText>
        </w:r>
      </w:del>
      <w:r>
        <w:t xml:space="preserve">athematician, astronomer, and physicist. Demonstrated with a prism that light was not white but actually an entire spectrum of colors. He was also first to use the term </w:t>
      </w:r>
      <w:ins w:id="273" w:author="Author">
        <w:r w:rsidR="004A1E8A">
          <w:t>“c</w:t>
        </w:r>
      </w:ins>
      <w:del w:id="274" w:author="Author">
        <w:r w:rsidDel="004A1E8A">
          <w:delText>C</w:delText>
        </w:r>
      </w:del>
      <w:r>
        <w:t xml:space="preserve">amera </w:t>
      </w:r>
      <w:ins w:id="275" w:author="Author">
        <w:r w:rsidR="004A1E8A">
          <w:t>o</w:t>
        </w:r>
      </w:ins>
      <w:del w:id="276" w:author="Author">
        <w:r w:rsidDel="004A1E8A">
          <w:delText>O</w:delText>
        </w:r>
      </w:del>
      <w:r>
        <w:t>bscura.</w:t>
      </w:r>
      <w:ins w:id="277" w:author="Author">
        <w:r w:rsidR="004A1E8A">
          <w:t>”</w:t>
        </w:r>
      </w:ins>
      <w:r>
        <w:t xml:space="preserve"> </w:t>
      </w:r>
    </w:p>
    <w:p w14:paraId="58953407" w14:textId="4F9CEED7" w:rsidR="0009120D" w:rsidRDefault="0009120D" w:rsidP="0009120D">
      <w:pPr>
        <w:ind w:left="1620" w:hanging="1620"/>
      </w:pPr>
      <w:r>
        <w:t>1687</w:t>
      </w:r>
      <w:del w:id="278" w:author="Author">
        <w:r w:rsidDel="00E93460">
          <w:delText xml:space="preserve"> </w:delText>
        </w:r>
      </w:del>
      <w:r>
        <w:t>–</w:t>
      </w:r>
      <w:del w:id="279" w:author="Author">
        <w:r w:rsidDel="00E93460">
          <w:delText xml:space="preserve"> </w:delText>
        </w:r>
      </w:del>
      <w:r>
        <w:t>1744</w:t>
      </w:r>
      <w:ins w:id="280" w:author="Author">
        <w:r w:rsidR="002C6DE3">
          <w:t>:</w:t>
        </w:r>
      </w:ins>
      <w:del w:id="281" w:author="Author">
        <w:r w:rsidDel="002C6DE3">
          <w:delText xml:space="preserve"> -</w:delText>
        </w:r>
      </w:del>
      <w:r>
        <w:t xml:space="preserve"> </w:t>
      </w:r>
      <w:r>
        <w:tab/>
      </w:r>
      <w:r w:rsidRPr="00BB29DD">
        <w:rPr>
          <w:b/>
        </w:rPr>
        <w:t>Johann Heinrich Schulze</w:t>
      </w:r>
      <w:ins w:id="282" w:author="Author">
        <w:r w:rsidR="004A1E8A">
          <w:rPr>
            <w:b/>
          </w:rPr>
          <w:t xml:space="preserve"> </w:t>
        </w:r>
        <w:r w:rsidR="004A1E8A">
          <w:t xml:space="preserve">— </w:t>
        </w:r>
      </w:ins>
      <w:del w:id="283" w:author="Author">
        <w:r w:rsidDel="004A1E8A">
          <w:delText xml:space="preserve">, </w:delText>
        </w:r>
      </w:del>
      <w:r>
        <w:t xml:space="preserve">German Professor and </w:t>
      </w:r>
      <w:ins w:id="284" w:author="Author">
        <w:r w:rsidR="004A1E8A">
          <w:t>p</w:t>
        </w:r>
      </w:ins>
      <w:del w:id="285" w:author="Author">
        <w:r w:rsidDel="004A1E8A">
          <w:delText>P</w:delText>
        </w:r>
      </w:del>
      <w:r>
        <w:t xml:space="preserve">olymath who studied, medicine, chemistry, philosophy, and theology. He discovered the darkening of various substances mixed with silver nitrate and </w:t>
      </w:r>
      <w:commentRangeStart w:id="286"/>
      <w:r>
        <w:t xml:space="preserve">exposed </w:t>
      </w:r>
      <w:commentRangeEnd w:id="286"/>
      <w:r w:rsidR="00347E9E">
        <w:rPr>
          <w:rStyle w:val="CommentReference"/>
        </w:rPr>
        <w:commentReference w:id="286"/>
      </w:r>
      <w:r>
        <w:t xml:space="preserve">to sunlight to capture shadows. </w:t>
      </w:r>
    </w:p>
    <w:p w14:paraId="6EF9E1E8" w14:textId="5FFAE2FA" w:rsidR="0009120D" w:rsidRDefault="0009120D" w:rsidP="0009120D">
      <w:pPr>
        <w:ind w:left="1620" w:hanging="1620"/>
      </w:pPr>
      <w:r>
        <w:t>1739</w:t>
      </w:r>
      <w:del w:id="287" w:author="Author">
        <w:r w:rsidDel="00E93460">
          <w:delText xml:space="preserve"> </w:delText>
        </w:r>
      </w:del>
      <w:r>
        <w:t>–</w:t>
      </w:r>
      <w:del w:id="288" w:author="Author">
        <w:r w:rsidDel="00E93460">
          <w:delText xml:space="preserve"> </w:delText>
        </w:r>
      </w:del>
      <w:r>
        <w:t>1806</w:t>
      </w:r>
      <w:ins w:id="289" w:author="Author">
        <w:r w:rsidR="002C6DE3">
          <w:t>:</w:t>
        </w:r>
      </w:ins>
      <w:del w:id="290" w:author="Author">
        <w:r w:rsidDel="002C6DE3">
          <w:delText xml:space="preserve"> -</w:delText>
        </w:r>
      </w:del>
      <w:r>
        <w:t xml:space="preserve"> </w:t>
      </w:r>
      <w:r>
        <w:tab/>
      </w:r>
      <w:r w:rsidRPr="001B7CE3">
        <w:rPr>
          <w:b/>
        </w:rPr>
        <w:t>Robert Barker</w:t>
      </w:r>
      <w:ins w:id="291" w:author="Author">
        <w:r w:rsidR="00347E9E">
          <w:rPr>
            <w:b/>
          </w:rPr>
          <w:t xml:space="preserve"> </w:t>
        </w:r>
        <w:r w:rsidR="00347E9E">
          <w:t>—</w:t>
        </w:r>
        <w:r w:rsidR="00EF586F">
          <w:t xml:space="preserve"> </w:t>
        </w:r>
      </w:ins>
      <w:del w:id="292" w:author="Author">
        <w:r w:rsidDel="00347E9E">
          <w:delText xml:space="preserve">, </w:delText>
        </w:r>
      </w:del>
      <w:r>
        <w:t xml:space="preserve">English painter. He coined the word </w:t>
      </w:r>
      <w:ins w:id="293" w:author="Author">
        <w:r w:rsidR="00347E9E">
          <w:t>“</w:t>
        </w:r>
      </w:ins>
      <w:r>
        <w:t>panorama</w:t>
      </w:r>
      <w:ins w:id="294" w:author="Author">
        <w:r w:rsidR="00347E9E">
          <w:t>”</w:t>
        </w:r>
      </w:ins>
      <w:del w:id="295" w:author="Author">
        <w:r w:rsidDel="00347E9E">
          <w:delText>,</w:delText>
        </w:r>
      </w:del>
      <w:r>
        <w:t xml:space="preserve"> and made a fortune building a panorama building</w:t>
      </w:r>
      <w:ins w:id="296" w:author="Author">
        <w:r w:rsidR="00EF586F">
          <w:t>,</w:t>
        </w:r>
      </w:ins>
      <w:r>
        <w:t xml:space="preserve"> which viewers paid to experience a 360</w:t>
      </w:r>
      <w:ins w:id="297" w:author="Author">
        <w:r w:rsidR="00347E9E">
          <w:t>-</w:t>
        </w:r>
      </w:ins>
      <w:del w:id="298" w:author="Author">
        <w:r w:rsidDel="00347E9E">
          <w:delText xml:space="preserve"> </w:delText>
        </w:r>
      </w:del>
      <w:r>
        <w:t xml:space="preserve">degree painting. </w:t>
      </w:r>
    </w:p>
    <w:p w14:paraId="035C7AAB" w14:textId="5D6785DC" w:rsidR="0009120D" w:rsidRDefault="0009120D" w:rsidP="0009120D">
      <w:pPr>
        <w:ind w:left="1620" w:hanging="1620"/>
      </w:pPr>
      <w:r>
        <w:t>1742</w:t>
      </w:r>
      <w:del w:id="299" w:author="Author">
        <w:r w:rsidDel="00E93460">
          <w:delText xml:space="preserve"> </w:delText>
        </w:r>
      </w:del>
      <w:r>
        <w:t>–</w:t>
      </w:r>
      <w:del w:id="300" w:author="Author">
        <w:r w:rsidDel="00E93460">
          <w:delText xml:space="preserve"> </w:delText>
        </w:r>
      </w:del>
      <w:r>
        <w:t>1786</w:t>
      </w:r>
      <w:ins w:id="301" w:author="Author">
        <w:r w:rsidR="002C6DE3">
          <w:t>:</w:t>
        </w:r>
      </w:ins>
      <w:del w:id="302" w:author="Author">
        <w:r w:rsidDel="002C6DE3">
          <w:delText xml:space="preserve"> -</w:delText>
        </w:r>
      </w:del>
      <w:r>
        <w:t xml:space="preserve"> </w:t>
      </w:r>
      <w:r>
        <w:tab/>
      </w:r>
      <w:r w:rsidRPr="00BB29DD">
        <w:rPr>
          <w:b/>
        </w:rPr>
        <w:t>Carl Wilhelm Scheele</w:t>
      </w:r>
      <w:ins w:id="303" w:author="Author">
        <w:r w:rsidR="00EF586F">
          <w:rPr>
            <w:b/>
          </w:rPr>
          <w:t xml:space="preserve"> </w:t>
        </w:r>
        <w:r w:rsidR="00EF586F">
          <w:t xml:space="preserve">— </w:t>
        </w:r>
      </w:ins>
      <w:del w:id="304" w:author="Author">
        <w:r w:rsidDel="00EF586F">
          <w:delText xml:space="preserve">, </w:delText>
        </w:r>
      </w:del>
      <w:r>
        <w:t xml:space="preserve">Swedish Pomeranian, was a pharmaceutical chemist. Wrote about </w:t>
      </w:r>
      <w:ins w:id="305" w:author="Author">
        <w:r w:rsidR="009F4E03">
          <w:t xml:space="preserve">how </w:t>
        </w:r>
      </w:ins>
      <w:r>
        <w:t xml:space="preserve">the blue-violet end of the light spectrum impacted a compound of silver and chlorine. Think ultraviolet and sunburn. </w:t>
      </w:r>
    </w:p>
    <w:p w14:paraId="0DDAAF7E" w14:textId="67873CC2" w:rsidR="0009120D" w:rsidRDefault="0009120D" w:rsidP="0009120D">
      <w:pPr>
        <w:ind w:left="1620" w:hanging="1620"/>
      </w:pPr>
      <w:r>
        <w:t>1754</w:t>
      </w:r>
      <w:del w:id="306" w:author="Author">
        <w:r w:rsidDel="00E93460">
          <w:delText xml:space="preserve"> </w:delText>
        </w:r>
      </w:del>
      <w:r>
        <w:t>–</w:t>
      </w:r>
      <w:del w:id="307" w:author="Author">
        <w:r w:rsidDel="00E93460">
          <w:delText xml:space="preserve"> </w:delText>
        </w:r>
      </w:del>
      <w:r>
        <w:t>1811</w:t>
      </w:r>
      <w:ins w:id="308" w:author="Author">
        <w:r w:rsidR="002C6DE3">
          <w:t>:</w:t>
        </w:r>
      </w:ins>
      <w:del w:id="309" w:author="Author">
        <w:r w:rsidDel="002C6DE3">
          <w:delText xml:space="preserve"> -</w:delText>
        </w:r>
      </w:del>
      <w:r>
        <w:t xml:space="preserve"> </w:t>
      </w:r>
      <w:r>
        <w:tab/>
      </w:r>
      <w:r w:rsidRPr="00BB29DD">
        <w:rPr>
          <w:b/>
        </w:rPr>
        <w:t>Gilles-Louis Chretien</w:t>
      </w:r>
      <w:ins w:id="310" w:author="Author">
        <w:r w:rsidR="009F4E03">
          <w:rPr>
            <w:b/>
          </w:rPr>
          <w:t xml:space="preserve"> </w:t>
        </w:r>
        <w:r w:rsidR="009F4E03">
          <w:t xml:space="preserve">— </w:t>
        </w:r>
      </w:ins>
      <w:del w:id="311" w:author="Author">
        <w:r w:rsidDel="009F4E03">
          <w:delText xml:space="preserve">, </w:delText>
        </w:r>
      </w:del>
      <w:r>
        <w:t xml:space="preserve">Frenchman, was a cellist. He created the invention called the </w:t>
      </w:r>
      <w:proofErr w:type="spellStart"/>
      <w:ins w:id="312" w:author="Author">
        <w:r w:rsidR="009F4E03">
          <w:t>p</w:t>
        </w:r>
      </w:ins>
      <w:del w:id="313" w:author="Author">
        <w:r w:rsidDel="009F4E03">
          <w:delText>P</w:delText>
        </w:r>
      </w:del>
      <w:r>
        <w:t>hysionotrace</w:t>
      </w:r>
      <w:proofErr w:type="spellEnd"/>
      <w:r>
        <w:t>. It took profile portrait and reduced them to silhouettes.</w:t>
      </w:r>
    </w:p>
    <w:p w14:paraId="198B1F2F" w14:textId="55A8E589" w:rsidR="0009120D" w:rsidRDefault="0009120D" w:rsidP="0009120D">
      <w:pPr>
        <w:ind w:left="1620" w:hanging="1620"/>
      </w:pPr>
      <w:r>
        <w:t>1750</w:t>
      </w:r>
      <w:del w:id="314" w:author="Author">
        <w:r w:rsidDel="00E93460">
          <w:delText xml:space="preserve"> </w:delText>
        </w:r>
      </w:del>
      <w:r>
        <w:t>–</w:t>
      </w:r>
      <w:del w:id="315" w:author="Author">
        <w:r w:rsidDel="00E93460">
          <w:delText xml:space="preserve"> </w:delText>
        </w:r>
      </w:del>
      <w:r>
        <w:t>1820</w:t>
      </w:r>
      <w:ins w:id="316" w:author="Author">
        <w:r w:rsidR="002C6DE3">
          <w:t>:</w:t>
        </w:r>
      </w:ins>
      <w:del w:id="317" w:author="Author">
        <w:r w:rsidDel="002C6DE3">
          <w:delText xml:space="preserve"> -</w:delText>
        </w:r>
      </w:del>
      <w:r>
        <w:tab/>
      </w:r>
      <w:r w:rsidRPr="00BB29DD">
        <w:rPr>
          <w:b/>
        </w:rPr>
        <w:t xml:space="preserve">Elizabeth </w:t>
      </w:r>
      <w:proofErr w:type="spellStart"/>
      <w:r w:rsidRPr="00BB29DD">
        <w:rPr>
          <w:b/>
        </w:rPr>
        <w:t>Fulhame</w:t>
      </w:r>
      <w:proofErr w:type="spellEnd"/>
      <w:ins w:id="318" w:author="Author">
        <w:r w:rsidR="009F4E03">
          <w:rPr>
            <w:b/>
          </w:rPr>
          <w:t xml:space="preserve"> </w:t>
        </w:r>
        <w:r w:rsidR="009F4E03">
          <w:t xml:space="preserve">— </w:t>
        </w:r>
      </w:ins>
      <w:del w:id="319" w:author="Author">
        <w:r w:rsidDel="009F4E03">
          <w:delText xml:space="preserve">, </w:delText>
        </w:r>
      </w:del>
      <w:ins w:id="320" w:author="Author">
        <w:r w:rsidR="00EB52D4">
          <w:t>b</w:t>
        </w:r>
      </w:ins>
      <w:del w:id="321" w:author="Author">
        <w:r w:rsidDel="00EB52D4">
          <w:delText>B</w:delText>
        </w:r>
      </w:del>
      <w:r>
        <w:t>orn in Scotland, she was a chemist. Further developed how water and light helped in the catalytic reactions as both the reducing and oxidizing agent. She used heavy metals such as silver and gold to dye fabrics.</w:t>
      </w:r>
    </w:p>
    <w:p w14:paraId="09382093" w14:textId="513B20AC" w:rsidR="0009120D" w:rsidRDefault="0009120D" w:rsidP="0009120D">
      <w:pPr>
        <w:ind w:left="1620" w:hanging="1620"/>
      </w:pPr>
      <w:r>
        <w:t>1765</w:t>
      </w:r>
      <w:del w:id="322" w:author="Author">
        <w:r w:rsidDel="00E93460">
          <w:delText xml:space="preserve"> </w:delText>
        </w:r>
      </w:del>
      <w:r>
        <w:t>–</w:t>
      </w:r>
      <w:del w:id="323" w:author="Author">
        <w:r w:rsidDel="00E93460">
          <w:delText xml:space="preserve"> </w:delText>
        </w:r>
      </w:del>
      <w:r>
        <w:t>1833</w:t>
      </w:r>
      <w:ins w:id="324" w:author="Author">
        <w:r w:rsidR="002C6DE3">
          <w:t>:</w:t>
        </w:r>
      </w:ins>
      <w:del w:id="325" w:author="Author">
        <w:r w:rsidDel="002C6DE3">
          <w:delText xml:space="preserve"> -</w:delText>
        </w:r>
      </w:del>
      <w:r>
        <w:t xml:space="preserve"> </w:t>
      </w:r>
      <w:r>
        <w:tab/>
      </w:r>
      <w:r w:rsidRPr="00BB29DD">
        <w:rPr>
          <w:b/>
        </w:rPr>
        <w:t xml:space="preserve">Joseph </w:t>
      </w:r>
      <w:proofErr w:type="spellStart"/>
      <w:r w:rsidRPr="00BB29DD">
        <w:rPr>
          <w:b/>
        </w:rPr>
        <w:t>Nicephore</w:t>
      </w:r>
      <w:proofErr w:type="spellEnd"/>
      <w:r w:rsidRPr="00BB29DD">
        <w:rPr>
          <w:b/>
        </w:rPr>
        <w:t xml:space="preserve"> Niepce</w:t>
      </w:r>
      <w:ins w:id="326" w:author="Author">
        <w:r w:rsidR="003856E8">
          <w:rPr>
            <w:b/>
          </w:rPr>
          <w:t xml:space="preserve"> </w:t>
        </w:r>
        <w:r w:rsidR="003856E8">
          <w:t xml:space="preserve">— </w:t>
        </w:r>
      </w:ins>
      <w:del w:id="327" w:author="Author">
        <w:r w:rsidDel="003856E8">
          <w:delText xml:space="preserve">, </w:delText>
        </w:r>
      </w:del>
      <w:r>
        <w:t>French inventor. Was credited as one of the inventors of photography. He developed the heliography technique</w:t>
      </w:r>
      <w:del w:id="328" w:author="Author">
        <w:r w:rsidDel="003856E8">
          <w:delText>,</w:delText>
        </w:r>
      </w:del>
      <w:r>
        <w:t xml:space="preserve"> which uses a photoengraved printing plate </w:t>
      </w:r>
      <w:ins w:id="329" w:author="Author">
        <w:r w:rsidR="003856E8">
          <w:t>that</w:t>
        </w:r>
      </w:ins>
      <w:del w:id="330" w:author="Author">
        <w:r w:rsidDel="003856E8">
          <w:delText>which</w:delText>
        </w:r>
      </w:del>
      <w:r>
        <w:t xml:space="preserve"> print could be made from. He also invented the first internal combustion engine. </w:t>
      </w:r>
    </w:p>
    <w:p w14:paraId="49465A5A" w14:textId="443E46A3" w:rsidR="0009120D" w:rsidRDefault="0009120D" w:rsidP="0009120D">
      <w:pPr>
        <w:ind w:left="1620" w:hanging="1620"/>
      </w:pPr>
      <w:r>
        <w:t>1792</w:t>
      </w:r>
      <w:del w:id="331" w:author="Author">
        <w:r w:rsidDel="00E93460">
          <w:delText xml:space="preserve"> </w:delText>
        </w:r>
      </w:del>
      <w:r>
        <w:t>–</w:t>
      </w:r>
      <w:del w:id="332" w:author="Author">
        <w:r w:rsidDel="00E93460">
          <w:delText xml:space="preserve"> </w:delText>
        </w:r>
      </w:del>
      <w:r>
        <w:t>1871</w:t>
      </w:r>
      <w:ins w:id="333" w:author="Author">
        <w:r w:rsidR="002C6DE3">
          <w:t>:</w:t>
        </w:r>
      </w:ins>
      <w:del w:id="334" w:author="Author">
        <w:r w:rsidDel="002C6DE3">
          <w:delText xml:space="preserve"> -</w:delText>
        </w:r>
      </w:del>
      <w:r>
        <w:t xml:space="preserve"> </w:t>
      </w:r>
      <w:r>
        <w:tab/>
      </w:r>
      <w:r w:rsidRPr="00BB29DD">
        <w:rPr>
          <w:b/>
        </w:rPr>
        <w:t>Sir John Herschel</w:t>
      </w:r>
      <w:ins w:id="335" w:author="Author">
        <w:r w:rsidR="004A1951">
          <w:rPr>
            <w:b/>
          </w:rPr>
          <w:t xml:space="preserve"> </w:t>
        </w:r>
        <w:r w:rsidR="004A1951">
          <w:t xml:space="preserve">— </w:t>
        </w:r>
      </w:ins>
      <w:del w:id="336" w:author="Author">
        <w:r w:rsidDel="004A1951">
          <w:delText xml:space="preserve">, </w:delText>
        </w:r>
      </w:del>
      <w:r>
        <w:t xml:space="preserve">English </w:t>
      </w:r>
      <w:ins w:id="337" w:author="Author">
        <w:r w:rsidR="004A1951">
          <w:t>p</w:t>
        </w:r>
      </w:ins>
      <w:del w:id="338" w:author="Author">
        <w:r w:rsidDel="004A1951">
          <w:delText>P</w:delText>
        </w:r>
      </w:del>
      <w:r>
        <w:t xml:space="preserve">olymath, mathematician, astronomer, chemist, inventor, photographer, and botanist. He invented the cyanotype process, the precursor to the blueprint process. He also developed the terms </w:t>
      </w:r>
      <w:ins w:id="339" w:author="Author">
        <w:r w:rsidR="004A1951">
          <w:t>“</w:t>
        </w:r>
      </w:ins>
      <w:r>
        <w:t>photography</w:t>
      </w:r>
      <w:ins w:id="340" w:author="Author">
        <w:r w:rsidR="004A1951">
          <w:t>,”</w:t>
        </w:r>
      </w:ins>
      <w:del w:id="341" w:author="Author">
        <w:r w:rsidDel="004A1951">
          <w:delText xml:space="preserve"> and</w:delText>
        </w:r>
      </w:del>
      <w:r>
        <w:t xml:space="preserve"> </w:t>
      </w:r>
      <w:ins w:id="342" w:author="Author">
        <w:r w:rsidR="004A1951">
          <w:t>“</w:t>
        </w:r>
      </w:ins>
      <w:r>
        <w:t>positive</w:t>
      </w:r>
      <w:ins w:id="343" w:author="Author">
        <w:r w:rsidR="004A1951">
          <w:t>,”</w:t>
        </w:r>
      </w:ins>
      <w:r>
        <w:t xml:space="preserve"> and </w:t>
      </w:r>
      <w:ins w:id="344" w:author="Author">
        <w:r w:rsidR="004A1951">
          <w:t>“</w:t>
        </w:r>
      </w:ins>
      <w:r>
        <w:t>negative</w:t>
      </w:r>
      <w:ins w:id="345" w:author="Author">
        <w:r w:rsidR="004A1951">
          <w:t>”</w:t>
        </w:r>
      </w:ins>
      <w:r>
        <w:t xml:space="preserve"> as they apply to photography.  </w:t>
      </w:r>
    </w:p>
    <w:p w14:paraId="2B051C51" w14:textId="13BFF5B3" w:rsidR="0009120D" w:rsidRDefault="0009120D" w:rsidP="0009120D">
      <w:pPr>
        <w:ind w:left="1620" w:hanging="1620"/>
      </w:pPr>
      <w:r>
        <w:t>1787</w:t>
      </w:r>
      <w:del w:id="346" w:author="Author">
        <w:r w:rsidDel="00E93460">
          <w:delText xml:space="preserve"> </w:delText>
        </w:r>
      </w:del>
      <w:r>
        <w:t>–</w:t>
      </w:r>
      <w:del w:id="347" w:author="Author">
        <w:r w:rsidDel="00E93460">
          <w:delText xml:space="preserve"> </w:delText>
        </w:r>
      </w:del>
      <w:r>
        <w:t>1851</w:t>
      </w:r>
      <w:ins w:id="348" w:author="Author">
        <w:r w:rsidR="002C6DE3">
          <w:t>:</w:t>
        </w:r>
      </w:ins>
      <w:del w:id="349" w:author="Author">
        <w:r w:rsidDel="002C6DE3">
          <w:delText xml:space="preserve"> -</w:delText>
        </w:r>
      </w:del>
      <w:r>
        <w:t xml:space="preserve"> </w:t>
      </w:r>
      <w:r>
        <w:tab/>
      </w:r>
      <w:r w:rsidRPr="00BB29DD">
        <w:rPr>
          <w:b/>
        </w:rPr>
        <w:t>Louis Jacques Mande Daguerre</w:t>
      </w:r>
      <w:ins w:id="350" w:author="Author">
        <w:r w:rsidR="000E61C0">
          <w:rPr>
            <w:b/>
          </w:rPr>
          <w:t xml:space="preserve"> </w:t>
        </w:r>
        <w:r w:rsidR="000E61C0">
          <w:t xml:space="preserve">— </w:t>
        </w:r>
      </w:ins>
      <w:del w:id="351" w:author="Author">
        <w:r w:rsidDel="000E61C0">
          <w:delText xml:space="preserve">, </w:delText>
        </w:r>
      </w:del>
      <w:r>
        <w:t>French artist and photographer. Recognized for the invention of the daguerreotype. This process uses a thin silver</w:t>
      </w:r>
      <w:ins w:id="352" w:author="Author">
        <w:r w:rsidR="000E61C0">
          <w:t>-</w:t>
        </w:r>
      </w:ins>
      <w:del w:id="353" w:author="Author">
        <w:r w:rsidDel="000E61C0">
          <w:delText xml:space="preserve"> </w:delText>
        </w:r>
      </w:del>
      <w:r>
        <w:t>plated cop</w:t>
      </w:r>
      <w:ins w:id="354" w:author="Author">
        <w:r w:rsidR="000E61C0">
          <w:t>p</w:t>
        </w:r>
      </w:ins>
      <w:r>
        <w:t>er sheet exposed to vapor given off from iodine crystals that make it light sensitive. Many of his early photographs were of curiosity cabinets</w:t>
      </w:r>
      <w:ins w:id="355" w:author="Author">
        <w:r w:rsidR="000E61C0">
          <w:t>,</w:t>
        </w:r>
      </w:ins>
      <w:r>
        <w:t xml:space="preserve"> or </w:t>
      </w:r>
      <w:proofErr w:type="spellStart"/>
      <w:r>
        <w:t>wunderkammern</w:t>
      </w:r>
      <w:proofErr w:type="spellEnd"/>
      <w:r>
        <w:t>.</w:t>
      </w:r>
    </w:p>
    <w:p w14:paraId="7E1C1F4C" w14:textId="59A168F5" w:rsidR="0009120D" w:rsidRDefault="0009120D" w:rsidP="0009120D">
      <w:pPr>
        <w:ind w:left="1620" w:hanging="1620"/>
      </w:pPr>
      <w:r>
        <w:t>1801</w:t>
      </w:r>
      <w:del w:id="356" w:author="Author">
        <w:r w:rsidDel="00E93460">
          <w:delText xml:space="preserve"> </w:delText>
        </w:r>
      </w:del>
      <w:r>
        <w:t>–</w:t>
      </w:r>
      <w:del w:id="357" w:author="Author">
        <w:r w:rsidDel="00E93460">
          <w:delText xml:space="preserve"> </w:delText>
        </w:r>
      </w:del>
      <w:r>
        <w:t>1887</w:t>
      </w:r>
      <w:ins w:id="358" w:author="Author">
        <w:r w:rsidR="002C6DE3">
          <w:t>:</w:t>
        </w:r>
      </w:ins>
      <w:del w:id="359" w:author="Author">
        <w:r w:rsidDel="002C6DE3">
          <w:delText xml:space="preserve"> -</w:delText>
        </w:r>
      </w:del>
      <w:r>
        <w:tab/>
      </w:r>
      <w:r>
        <w:rPr>
          <w:b/>
        </w:rPr>
        <w:t>Hippolyte Bayard</w:t>
      </w:r>
      <w:ins w:id="360" w:author="Author">
        <w:r w:rsidR="000E61C0">
          <w:rPr>
            <w:b/>
          </w:rPr>
          <w:t xml:space="preserve"> </w:t>
        </w:r>
        <w:r w:rsidR="000E61C0">
          <w:t xml:space="preserve">— </w:t>
        </w:r>
      </w:ins>
      <w:del w:id="361" w:author="Author">
        <w:r w:rsidDel="000E61C0">
          <w:delText xml:space="preserve">, </w:delText>
        </w:r>
      </w:del>
      <w:r>
        <w:t>French civil servant and photographer. Invented his own photography process that produced direct positive paper prints in camera.</w:t>
      </w:r>
    </w:p>
    <w:p w14:paraId="17E99894" w14:textId="77777777" w:rsidR="0009120D" w:rsidRDefault="0009120D" w:rsidP="0009120D"/>
    <w:p w14:paraId="778F23E1" w14:textId="20445AB8" w:rsidR="0009120D" w:rsidRDefault="0009120D" w:rsidP="0009120D">
      <w:r>
        <w:t>Over at least the last 2,300 years</w:t>
      </w:r>
      <w:ins w:id="362" w:author="Author">
        <w:r w:rsidR="000E61C0">
          <w:t>,</w:t>
        </w:r>
      </w:ins>
      <w:r>
        <w:t xml:space="preserve"> there have been many people, some listed here, who were greatly influential in the development of modern photography. Now what will your mark on the history of photography be?</w:t>
      </w:r>
    </w:p>
    <w:p w14:paraId="134752B7" w14:textId="77777777" w:rsidR="0009120D" w:rsidRDefault="0009120D" w:rsidP="003F6F83">
      <w:pPr>
        <w:rPr>
          <w:b/>
        </w:rPr>
      </w:pPr>
    </w:p>
    <w:p w14:paraId="3A0F9297" w14:textId="0B2E950A" w:rsidR="003F6F83" w:rsidRPr="00612D32" w:rsidRDefault="007E03B8" w:rsidP="003F6F83">
      <w:r w:rsidRPr="007E03B8">
        <w:rPr>
          <w:b/>
        </w:rPr>
        <w:t>Apply:</w:t>
      </w:r>
      <w:r w:rsidR="003F6F83" w:rsidRPr="003F6F83">
        <w:t xml:space="preserve"> </w:t>
      </w:r>
      <w:r w:rsidR="003F6F83">
        <w:t>After presenting</w:t>
      </w:r>
      <w:del w:id="363" w:author="Author">
        <w:r w:rsidR="003F6F83" w:rsidDel="006822AE">
          <w:delText xml:space="preserve"> the</w:delText>
        </w:r>
      </w:del>
      <w:r w:rsidR="003F6F83">
        <w:t xml:space="preserve"> some of the general history of photography</w:t>
      </w:r>
      <w:ins w:id="364" w:author="Author">
        <w:r w:rsidR="006822AE">
          <w:t>,</w:t>
        </w:r>
      </w:ins>
      <w:r w:rsidR="003F6F83">
        <w:t xml:space="preserve"> the youth will be adding themselves into the history.</w:t>
      </w:r>
    </w:p>
    <w:p w14:paraId="6320BE31" w14:textId="3A5AA3EE" w:rsidR="009C08B0" w:rsidRDefault="009C08B0" w:rsidP="007E03B8"/>
    <w:p w14:paraId="07DFAA00" w14:textId="77777777" w:rsidR="0009120D" w:rsidRPr="00004E71" w:rsidRDefault="0009120D" w:rsidP="0009120D">
      <w:pPr>
        <w:rPr>
          <w:b/>
        </w:rPr>
      </w:pPr>
      <w:r w:rsidRPr="00004E71">
        <w:rPr>
          <w:b/>
        </w:rPr>
        <w:t>Here is an example using my information:</w:t>
      </w:r>
    </w:p>
    <w:p w14:paraId="2A8986C9" w14:textId="6FEADC60" w:rsidR="0009120D" w:rsidRDefault="0009120D" w:rsidP="0009120D">
      <w:pPr>
        <w:ind w:left="1440" w:hanging="1440"/>
      </w:pPr>
      <w:r>
        <w:t>1988 – Living</w:t>
      </w:r>
      <w:ins w:id="365" w:author="Author">
        <w:r w:rsidR="000A1DC6">
          <w:t>:</w:t>
        </w:r>
      </w:ins>
      <w:del w:id="366" w:author="Author">
        <w:r w:rsidDel="000A1DC6">
          <w:delText xml:space="preserve"> -</w:delText>
        </w:r>
      </w:del>
      <w:r>
        <w:t xml:space="preserve"> </w:t>
      </w:r>
      <w:r>
        <w:tab/>
      </w:r>
      <w:r w:rsidRPr="005E1DED">
        <w:rPr>
          <w:b/>
        </w:rPr>
        <w:t xml:space="preserve">Clark </w:t>
      </w:r>
      <w:r>
        <w:rPr>
          <w:b/>
        </w:rPr>
        <w:t xml:space="preserve">Andrew </w:t>
      </w:r>
      <w:r w:rsidRPr="005E1DED">
        <w:rPr>
          <w:b/>
        </w:rPr>
        <w:t>Colby</w:t>
      </w:r>
      <w:r>
        <w:rPr>
          <w:b/>
        </w:rPr>
        <w:t xml:space="preserve"> III</w:t>
      </w:r>
      <w:ins w:id="367" w:author="Author">
        <w:r w:rsidR="000A1DC6">
          <w:rPr>
            <w:b/>
          </w:rPr>
          <w:t xml:space="preserve"> </w:t>
        </w:r>
        <w:r w:rsidR="000A1DC6">
          <w:t xml:space="preserve">— </w:t>
        </w:r>
      </w:ins>
      <w:del w:id="368" w:author="Author">
        <w:r w:rsidDel="000A1DC6">
          <w:rPr>
            <w:b/>
          </w:rPr>
          <w:delText xml:space="preserve">, </w:delText>
        </w:r>
      </w:del>
      <w:r>
        <w:t xml:space="preserve">Iowa born, artist, architect, photographer, teacher, traveler. Designed and built a </w:t>
      </w:r>
      <w:ins w:id="369" w:author="Author">
        <w:r w:rsidR="000A1DC6">
          <w:t>six</w:t>
        </w:r>
      </w:ins>
      <w:del w:id="370" w:author="Author">
        <w:r w:rsidDel="000A1DC6">
          <w:delText>6</w:delText>
        </w:r>
      </w:del>
      <w:ins w:id="371" w:author="Author">
        <w:r w:rsidR="000A1DC6">
          <w:t>-</w:t>
        </w:r>
      </w:ins>
      <w:del w:id="372" w:author="Author">
        <w:r w:rsidDel="000A1DC6">
          <w:delText xml:space="preserve"> </w:delText>
        </w:r>
      </w:del>
      <w:r>
        <w:t>pinhole 360-degree analog camera that takes inverted photographs on 18-inch diameter low</w:t>
      </w:r>
      <w:ins w:id="373" w:author="Author">
        <w:r w:rsidR="000A1DC6">
          <w:t>-</w:t>
        </w:r>
      </w:ins>
      <w:del w:id="374" w:author="Author">
        <w:r w:rsidDel="000A1DC6">
          <w:delText xml:space="preserve"> </w:delText>
        </w:r>
      </w:del>
      <w:r>
        <w:t>fired porcelain spheres coated with black and white light</w:t>
      </w:r>
      <w:ins w:id="375" w:author="Author">
        <w:r w:rsidR="000A1DC6">
          <w:t>-</w:t>
        </w:r>
      </w:ins>
      <w:del w:id="376" w:author="Author">
        <w:r w:rsidDel="000A1DC6">
          <w:delText xml:space="preserve"> </w:delText>
        </w:r>
      </w:del>
      <w:r>
        <w:t>sensitive photographic emulsion.</w:t>
      </w:r>
    </w:p>
    <w:p w14:paraId="79049D1D" w14:textId="6A821B4A" w:rsidR="0009120D" w:rsidRDefault="0009120D" w:rsidP="0009120D">
      <w:pPr>
        <w:ind w:left="1440" w:hanging="1440"/>
      </w:pPr>
      <w:r>
        <w:lastRenderedPageBreak/>
        <w:tab/>
        <w:t xml:space="preserve">Coolest camera I have seen is the </w:t>
      </w:r>
      <w:ins w:id="377" w:author="Author">
        <w:r w:rsidR="000A1DC6">
          <w:t>c</w:t>
        </w:r>
      </w:ins>
      <w:del w:id="378" w:author="Author">
        <w:r w:rsidDel="000A1DC6">
          <w:delText>C</w:delText>
        </w:r>
      </w:del>
      <w:r>
        <w:t xml:space="preserve">amera </w:t>
      </w:r>
      <w:ins w:id="379" w:author="Author">
        <w:r w:rsidR="000A1DC6">
          <w:t>o</w:t>
        </w:r>
      </w:ins>
      <w:del w:id="380" w:author="Author">
        <w:r w:rsidDel="000A1DC6">
          <w:delText>O</w:delText>
        </w:r>
      </w:del>
      <w:r>
        <w:t xml:space="preserve">bscura in San Francisco. </w:t>
      </w:r>
    </w:p>
    <w:p w14:paraId="410C6868" w14:textId="4A8E0F6E" w:rsidR="0009120D" w:rsidRDefault="0009120D" w:rsidP="0009120D">
      <w:pPr>
        <w:ind w:left="1440"/>
      </w:pPr>
      <w:r>
        <w:t>If you could design any camera</w:t>
      </w:r>
      <w:ins w:id="381" w:author="Author">
        <w:r w:rsidR="000A1DC6">
          <w:t>,</w:t>
        </w:r>
      </w:ins>
      <w:r>
        <w:t xml:space="preserve"> what would it be</w:t>
      </w:r>
      <w:ins w:id="382" w:author="Author">
        <w:r w:rsidR="003A0682">
          <w:t>,</w:t>
        </w:r>
      </w:ins>
      <w:r>
        <w:t xml:space="preserve"> and what would it do really well?</w:t>
      </w:r>
    </w:p>
    <w:p w14:paraId="140E35D3" w14:textId="6CF9BC07" w:rsidR="0009120D" w:rsidRDefault="0009120D" w:rsidP="0009120D">
      <w:pPr>
        <w:ind w:left="1440"/>
      </w:pPr>
      <w:r>
        <w:t xml:space="preserve">Clarks personal goal: </w:t>
      </w:r>
      <w:ins w:id="383" w:author="Author">
        <w:r w:rsidR="003A0682">
          <w:t>t</w:t>
        </w:r>
      </w:ins>
      <w:del w:id="384" w:author="Author">
        <w:r w:rsidDel="003A0682">
          <w:delText>T</w:delText>
        </w:r>
      </w:del>
      <w:r>
        <w:t xml:space="preserve">o </w:t>
      </w:r>
      <w:proofErr w:type="gramStart"/>
      <w:r>
        <w:t>design</w:t>
      </w:r>
      <w:proofErr w:type="gramEnd"/>
      <w:r>
        <w:t xml:space="preserve"> a portable camera that takes 360</w:t>
      </w:r>
      <w:ins w:id="385" w:author="Author">
        <w:r w:rsidR="003A0682">
          <w:t>-</w:t>
        </w:r>
      </w:ins>
      <w:del w:id="386" w:author="Author">
        <w:r w:rsidDel="003A0682">
          <w:delText xml:space="preserve"> </w:delText>
        </w:r>
      </w:del>
      <w:r>
        <w:t>degree photographs on spheres.</w:t>
      </w:r>
    </w:p>
    <w:p w14:paraId="0033A38B" w14:textId="3007C628" w:rsidR="0009120D" w:rsidRPr="00AA0EA9" w:rsidRDefault="0009120D" w:rsidP="0009120D">
      <w:pPr>
        <w:ind w:left="1440"/>
      </w:pPr>
      <w:r w:rsidRPr="00AA0EA9">
        <w:t>If you could design an anti-camera</w:t>
      </w:r>
      <w:ins w:id="387" w:author="Author">
        <w:r w:rsidR="003A0682">
          <w:t>,</w:t>
        </w:r>
      </w:ins>
      <w:r w:rsidRPr="00AA0EA9">
        <w:t xml:space="preserve"> what would it be</w:t>
      </w:r>
      <w:ins w:id="388" w:author="Author">
        <w:r w:rsidR="00F00248">
          <w:t>,</w:t>
        </w:r>
      </w:ins>
      <w:r w:rsidRPr="00AA0EA9">
        <w:t xml:space="preserve"> and what would it do really well?</w:t>
      </w:r>
    </w:p>
    <w:p w14:paraId="5815AE56" w14:textId="60F9D58D" w:rsidR="0009120D" w:rsidRDefault="0009120D" w:rsidP="0009120D">
      <w:pPr>
        <w:ind w:left="1440"/>
      </w:pPr>
      <w:r>
        <w:t xml:space="preserve">My design for an anti-camera would be a camera that makes </w:t>
      </w:r>
      <w:ins w:id="389" w:author="Author">
        <w:r w:rsidR="00F00248">
          <w:t xml:space="preserve">you </w:t>
        </w:r>
      </w:ins>
      <w:r>
        <w:t>write about what you see before it shows you a photograph. Future viewers of the photographs would have to read the descriptive text out loud before the photograph would appear.</w:t>
      </w:r>
      <w:del w:id="390" w:author="Author">
        <w:r w:rsidDel="00F00248">
          <w:delText xml:space="preserve"> d</w:delText>
        </w:r>
      </w:del>
    </w:p>
    <w:p w14:paraId="52CE04D7" w14:textId="77777777" w:rsidR="0009120D" w:rsidRDefault="0009120D" w:rsidP="0009120D"/>
    <w:p w14:paraId="449C8E09" w14:textId="77777777" w:rsidR="0009120D" w:rsidRDefault="0009120D" w:rsidP="0009120D">
      <w:r>
        <w:t xml:space="preserve">Now it is your turn! </w:t>
      </w:r>
    </w:p>
    <w:p w14:paraId="4501D89E" w14:textId="77777777" w:rsidR="0009120D" w:rsidRDefault="0009120D" w:rsidP="0009120D"/>
    <w:p w14:paraId="72E00E12" w14:textId="77777777" w:rsidR="0009120D" w:rsidRPr="00004E71" w:rsidRDefault="0009120D" w:rsidP="0009120D">
      <w:pPr>
        <w:rPr>
          <w:b/>
        </w:rPr>
      </w:pPr>
      <w:r w:rsidRPr="00004E71">
        <w:rPr>
          <w:b/>
        </w:rPr>
        <w:t>Worksheet:</w:t>
      </w:r>
    </w:p>
    <w:p w14:paraId="1888BF3A" w14:textId="77777777" w:rsidR="0009120D" w:rsidRDefault="0009120D" w:rsidP="0009120D"/>
    <w:p w14:paraId="511CE31E" w14:textId="5AE2D123" w:rsidR="0009120D" w:rsidRDefault="0009120D" w:rsidP="0009120D">
      <w:r>
        <w:t>Name, location of birth, subjects, hobbies, and professions you enjoy. Something you have created or done with photography. Taking digital pictures is a perfect answer. For example</w:t>
      </w:r>
      <w:ins w:id="391" w:author="Author">
        <w:r w:rsidR="001A0B3F">
          <w:t>,</w:t>
        </w:r>
      </w:ins>
      <w:del w:id="392" w:author="Author">
        <w:r w:rsidDel="001A0B3F">
          <w:delText>:</w:delText>
        </w:r>
      </w:del>
      <w:r>
        <w:t xml:space="preserve"> </w:t>
      </w:r>
      <w:ins w:id="393" w:author="Author">
        <w:r w:rsidR="001A0B3F">
          <w:t>t</w:t>
        </w:r>
      </w:ins>
      <w:del w:id="394" w:author="Author">
        <w:r w:rsidDel="001A0B3F">
          <w:delText>T</w:delText>
        </w:r>
      </w:del>
      <w:r>
        <w:t>aken well over 1,000 digital photographs that add to the collective human conscience stored on the internet and accessible world</w:t>
      </w:r>
      <w:del w:id="395" w:author="Author">
        <w:r w:rsidDel="001A0B3F">
          <w:delText xml:space="preserve"> </w:delText>
        </w:r>
      </w:del>
      <w:r>
        <w:t xml:space="preserve">wide via Facebook. </w:t>
      </w:r>
    </w:p>
    <w:p w14:paraId="5C41E7F0" w14:textId="77777777" w:rsidR="0009120D" w:rsidRDefault="0009120D" w:rsidP="0009120D"/>
    <w:p w14:paraId="676BCD8F" w14:textId="77777777" w:rsidR="0009120D" w:rsidRPr="00004E71" w:rsidRDefault="0009120D" w:rsidP="0009120D">
      <w:pPr>
        <w:rPr>
          <w:b/>
        </w:rPr>
      </w:pPr>
      <w:r w:rsidRPr="00004E71">
        <w:rPr>
          <w:b/>
        </w:rPr>
        <w:t>Date of Birth:</w:t>
      </w:r>
    </w:p>
    <w:p w14:paraId="2DB9CBF4" w14:textId="77777777" w:rsidR="0009120D" w:rsidRPr="00004E71" w:rsidRDefault="0009120D" w:rsidP="0009120D">
      <w:pPr>
        <w:rPr>
          <w:b/>
        </w:rPr>
      </w:pPr>
      <w:r w:rsidRPr="00004E71">
        <w:rPr>
          <w:b/>
        </w:rPr>
        <w:t xml:space="preserve">Name: </w:t>
      </w:r>
    </w:p>
    <w:p w14:paraId="4BD223C9" w14:textId="77777777" w:rsidR="0009120D" w:rsidRPr="00004E71" w:rsidRDefault="0009120D" w:rsidP="0009120D">
      <w:pPr>
        <w:rPr>
          <w:b/>
        </w:rPr>
      </w:pPr>
      <w:r w:rsidRPr="00004E71">
        <w:rPr>
          <w:b/>
        </w:rPr>
        <w:t>Location of Birth:</w:t>
      </w:r>
    </w:p>
    <w:p w14:paraId="57B3AF2F" w14:textId="77777777" w:rsidR="0009120D" w:rsidRPr="00004E71" w:rsidRDefault="0009120D" w:rsidP="0009120D">
      <w:pPr>
        <w:ind w:left="1620" w:hanging="1620"/>
        <w:rPr>
          <w:b/>
        </w:rPr>
      </w:pPr>
      <w:r w:rsidRPr="00004E71">
        <w:rPr>
          <w:b/>
        </w:rPr>
        <w:t xml:space="preserve">Subjects: </w:t>
      </w:r>
    </w:p>
    <w:p w14:paraId="23547DC2" w14:textId="77777777" w:rsidR="0009120D" w:rsidRPr="00004E71" w:rsidRDefault="0009120D" w:rsidP="0009120D">
      <w:pPr>
        <w:ind w:left="1620" w:hanging="1620"/>
        <w:rPr>
          <w:b/>
        </w:rPr>
      </w:pPr>
      <w:r w:rsidRPr="00004E71">
        <w:rPr>
          <w:b/>
        </w:rPr>
        <w:t xml:space="preserve">Hobbies: </w:t>
      </w:r>
    </w:p>
    <w:p w14:paraId="7B695397" w14:textId="77777777" w:rsidR="0009120D" w:rsidRPr="00004E71" w:rsidRDefault="0009120D" w:rsidP="0009120D">
      <w:pPr>
        <w:ind w:left="1620" w:hanging="1620"/>
        <w:rPr>
          <w:b/>
        </w:rPr>
      </w:pPr>
      <w:r w:rsidRPr="00004E71">
        <w:rPr>
          <w:b/>
        </w:rPr>
        <w:t xml:space="preserve">Job or Profession: </w:t>
      </w:r>
    </w:p>
    <w:p w14:paraId="12B8B913" w14:textId="77777777" w:rsidR="0009120D" w:rsidRDefault="0009120D" w:rsidP="0009120D">
      <w:pPr>
        <w:pBdr>
          <w:bottom w:val="single" w:sz="12" w:space="31" w:color="auto"/>
        </w:pBdr>
        <w:ind w:left="1620" w:hanging="1620"/>
      </w:pPr>
      <w:r w:rsidRPr="00004E71">
        <w:rPr>
          <w:b/>
        </w:rPr>
        <w:t>Something you have created or done with photography:</w:t>
      </w:r>
    </w:p>
    <w:p w14:paraId="53A0D30F" w14:textId="77777777" w:rsidR="0009120D" w:rsidRDefault="0009120D" w:rsidP="0009120D">
      <w:pPr>
        <w:pBdr>
          <w:bottom w:val="single" w:sz="12" w:space="31" w:color="auto"/>
        </w:pBdr>
        <w:ind w:left="1620" w:hanging="1620"/>
      </w:pPr>
    </w:p>
    <w:p w14:paraId="5BCDD963" w14:textId="77777777" w:rsidR="0009120D" w:rsidRPr="00004E71" w:rsidRDefault="0009120D" w:rsidP="0009120D">
      <w:pPr>
        <w:pBdr>
          <w:bottom w:val="single" w:sz="12" w:space="31" w:color="auto"/>
        </w:pBdr>
      </w:pPr>
      <w:r w:rsidRPr="00004E71">
        <w:rPr>
          <w:b/>
        </w:rPr>
        <w:t>What is the coolest camera you have ever seen?</w:t>
      </w:r>
      <w:r>
        <w:rPr>
          <w:b/>
        </w:rPr>
        <w:t xml:space="preserve"> </w:t>
      </w:r>
      <w:r>
        <w:t>Written description.</w:t>
      </w:r>
    </w:p>
    <w:p w14:paraId="03199D3C" w14:textId="77777777" w:rsidR="0009120D" w:rsidRDefault="0009120D" w:rsidP="0009120D">
      <w:pPr>
        <w:pBdr>
          <w:bottom w:val="single" w:sz="12" w:space="31" w:color="auto"/>
        </w:pBdr>
        <w:ind w:left="1620" w:hanging="1620"/>
      </w:pPr>
    </w:p>
    <w:p w14:paraId="08B1BA5A" w14:textId="2DADF454" w:rsidR="0009120D" w:rsidRPr="00004E71" w:rsidRDefault="0009120D" w:rsidP="0009120D">
      <w:pPr>
        <w:pBdr>
          <w:bottom w:val="single" w:sz="12" w:space="31" w:color="auto"/>
        </w:pBdr>
      </w:pPr>
      <w:r w:rsidRPr="00004E71">
        <w:rPr>
          <w:b/>
        </w:rPr>
        <w:t>If you could design any camera</w:t>
      </w:r>
      <w:ins w:id="396" w:author="Author">
        <w:r w:rsidR="001A0B3F">
          <w:rPr>
            <w:b/>
          </w:rPr>
          <w:t>,</w:t>
        </w:r>
      </w:ins>
      <w:r w:rsidRPr="00004E71">
        <w:rPr>
          <w:b/>
        </w:rPr>
        <w:t xml:space="preserve"> what would it be</w:t>
      </w:r>
      <w:ins w:id="397" w:author="Author">
        <w:r w:rsidR="001A0B3F">
          <w:rPr>
            <w:b/>
          </w:rPr>
          <w:t>,</w:t>
        </w:r>
      </w:ins>
      <w:r w:rsidRPr="00004E71">
        <w:rPr>
          <w:b/>
        </w:rPr>
        <w:t xml:space="preserve"> and what would it do really well?</w:t>
      </w:r>
      <w:r>
        <w:rPr>
          <w:b/>
        </w:rPr>
        <w:t xml:space="preserve"> </w:t>
      </w:r>
      <w:r>
        <w:t xml:space="preserve">Have each youth draw at least four different camera designs and write a short description next to each one </w:t>
      </w:r>
      <w:ins w:id="398" w:author="Author">
        <w:r w:rsidR="001A0B3F">
          <w:t xml:space="preserve">about </w:t>
        </w:r>
      </w:ins>
      <w:r>
        <w:t>what the camera does. After they have four designed</w:t>
      </w:r>
      <w:ins w:id="399" w:author="Author">
        <w:r w:rsidR="001A0B3F">
          <w:t>,</w:t>
        </w:r>
      </w:ins>
      <w:r>
        <w:t xml:space="preserve"> have them share with their partners. In their partner groups</w:t>
      </w:r>
      <w:ins w:id="400" w:author="Author">
        <w:r w:rsidR="001A0B3F">
          <w:t>,</w:t>
        </w:r>
      </w:ins>
      <w:r>
        <w:t xml:space="preserve"> they need to select two cameras from each of them to share with the bigger group. They should come up with a name of each camera they share with the group.</w:t>
      </w:r>
    </w:p>
    <w:p w14:paraId="2546C0FA" w14:textId="77777777" w:rsidR="0009120D" w:rsidRPr="00004E71" w:rsidRDefault="0009120D" w:rsidP="0009120D">
      <w:pPr>
        <w:pBdr>
          <w:bottom w:val="single" w:sz="12" w:space="31" w:color="auto"/>
        </w:pBdr>
        <w:rPr>
          <w:b/>
        </w:rPr>
      </w:pPr>
    </w:p>
    <w:p w14:paraId="2665FCB9" w14:textId="306E5662" w:rsidR="0009120D" w:rsidRPr="00004E71" w:rsidRDefault="0009120D" w:rsidP="0009120D">
      <w:pPr>
        <w:pBdr>
          <w:bottom w:val="single" w:sz="12" w:space="31" w:color="auto"/>
        </w:pBdr>
        <w:rPr>
          <w:b/>
        </w:rPr>
      </w:pPr>
      <w:r w:rsidRPr="00004E71">
        <w:rPr>
          <w:b/>
        </w:rPr>
        <w:t>If you could design an anti-camera</w:t>
      </w:r>
      <w:ins w:id="401" w:author="Author">
        <w:r w:rsidR="001A0B3F">
          <w:rPr>
            <w:b/>
          </w:rPr>
          <w:t>,</w:t>
        </w:r>
      </w:ins>
      <w:r w:rsidRPr="00004E71">
        <w:rPr>
          <w:b/>
        </w:rPr>
        <w:t xml:space="preserve"> what would it be</w:t>
      </w:r>
      <w:ins w:id="402" w:author="Author">
        <w:r w:rsidR="001A0B3F">
          <w:rPr>
            <w:b/>
          </w:rPr>
          <w:t>,</w:t>
        </w:r>
      </w:ins>
      <w:r w:rsidRPr="00004E71">
        <w:rPr>
          <w:b/>
        </w:rPr>
        <w:t xml:space="preserve"> and what would it do really well?</w:t>
      </w:r>
      <w:r>
        <w:rPr>
          <w:b/>
        </w:rPr>
        <w:t xml:space="preserve"> </w:t>
      </w:r>
      <w:r>
        <w:t xml:space="preserve">Have each youth draw at least four different camera designs and write a short description next to each one </w:t>
      </w:r>
      <w:ins w:id="403" w:author="Author">
        <w:r w:rsidR="001A0B3F">
          <w:t xml:space="preserve">about </w:t>
        </w:r>
      </w:ins>
      <w:r>
        <w:t>what the camera does. After they have four designed</w:t>
      </w:r>
      <w:ins w:id="404" w:author="Author">
        <w:r w:rsidR="001A0B3F">
          <w:t>,</w:t>
        </w:r>
      </w:ins>
      <w:r>
        <w:t xml:space="preserve"> have them share with their partners. In their partner groups</w:t>
      </w:r>
      <w:ins w:id="405" w:author="Author">
        <w:r w:rsidR="001A0B3F">
          <w:t>,</w:t>
        </w:r>
      </w:ins>
      <w:r>
        <w:t xml:space="preserve"> they need to select two cameras from each of them to share with the bigger group. They should come up with a name of each camera they share with the group.</w:t>
      </w:r>
    </w:p>
    <w:p w14:paraId="319CFB7E" w14:textId="77777777" w:rsidR="0009120D" w:rsidRPr="00004E71" w:rsidRDefault="0009120D" w:rsidP="0009120D">
      <w:pPr>
        <w:pBdr>
          <w:bottom w:val="single" w:sz="12" w:space="31" w:color="auto"/>
        </w:pBdr>
        <w:ind w:left="1620" w:hanging="1620"/>
        <w:rPr>
          <w:b/>
        </w:rPr>
      </w:pPr>
    </w:p>
    <w:p w14:paraId="6E68EE65" w14:textId="7E48A44D" w:rsidR="0009120D" w:rsidRPr="0048343E" w:rsidRDefault="0009120D" w:rsidP="0009120D">
      <w:pPr>
        <w:pBdr>
          <w:bottom w:val="single" w:sz="12" w:space="31" w:color="auto"/>
        </w:pBdr>
      </w:pPr>
      <w:r w:rsidRPr="00004E71">
        <w:rPr>
          <w:b/>
        </w:rPr>
        <w:t>Draw your camera or anti</w:t>
      </w:r>
      <w:ins w:id="406" w:author="Author">
        <w:r w:rsidR="00EB62A7">
          <w:rPr>
            <w:b/>
          </w:rPr>
          <w:t>-</w:t>
        </w:r>
      </w:ins>
      <w:del w:id="407" w:author="Author">
        <w:r w:rsidRPr="00004E71" w:rsidDel="00EB62A7">
          <w:rPr>
            <w:b/>
          </w:rPr>
          <w:delText xml:space="preserve"> </w:delText>
        </w:r>
      </w:del>
      <w:r w:rsidRPr="00004E71">
        <w:rPr>
          <w:b/>
        </w:rPr>
        <w:t>camera:</w:t>
      </w:r>
      <w:r>
        <w:rPr>
          <w:b/>
        </w:rPr>
        <w:t xml:space="preserve"> </w:t>
      </w:r>
      <w:r>
        <w:t xml:space="preserve">These drawings can be quick sketches but with additional time could be developed further into a real working prototype that could be used and submitted at the county and start fairs for exhibition. </w:t>
      </w:r>
    </w:p>
    <w:p w14:paraId="4A8E842D" w14:textId="77777777" w:rsidR="0009120D" w:rsidRDefault="0009120D" w:rsidP="0009120D">
      <w:pPr>
        <w:pBdr>
          <w:bottom w:val="single" w:sz="12" w:space="31" w:color="auto"/>
        </w:pBdr>
        <w:ind w:left="1620" w:hanging="1620"/>
      </w:pPr>
    </w:p>
    <w:p w14:paraId="58718EBC" w14:textId="77777777" w:rsidR="0009120D" w:rsidRDefault="0009120D" w:rsidP="0009120D">
      <w:pPr>
        <w:pBdr>
          <w:bottom w:val="single" w:sz="12" w:space="31" w:color="auto"/>
        </w:pBdr>
      </w:pPr>
      <w:r>
        <w:lastRenderedPageBreak/>
        <w:t>A really important component of these activities is allowing the youth to be creative inventors and designers. They should support one another’s ideas and be excited when similar or completely different ideas are generated. There are no right or wrong answers!</w:t>
      </w:r>
    </w:p>
    <w:p w14:paraId="177D9AB7" w14:textId="77777777" w:rsidR="0009120D" w:rsidRPr="00004E71" w:rsidRDefault="0009120D" w:rsidP="0009120D">
      <w:pPr>
        <w:rPr>
          <w:b/>
        </w:rPr>
      </w:pPr>
      <w:r w:rsidRPr="00004E71">
        <w:rPr>
          <w:b/>
        </w:rPr>
        <w:t xml:space="preserve">Take it further: </w:t>
      </w:r>
    </w:p>
    <w:p w14:paraId="48A51ED8" w14:textId="1AD88B28" w:rsidR="0009120D" w:rsidRDefault="0009120D" w:rsidP="0009120D">
      <w:r>
        <w:t>Can you research and find</w:t>
      </w:r>
      <w:ins w:id="408" w:author="Author">
        <w:r w:rsidR="004402B6">
          <w:t>,</w:t>
        </w:r>
      </w:ins>
      <w:r>
        <w:t xml:space="preserve"> or do you know someone from a different country not already highlighted that has </w:t>
      </w:r>
      <w:proofErr w:type="gramStart"/>
      <w:r>
        <w:t>made a contribution</w:t>
      </w:r>
      <w:proofErr w:type="gramEnd"/>
      <w:r>
        <w:t xml:space="preserve"> to photography? Highlight the country and write the person’s name, date of birth</w:t>
      </w:r>
      <w:ins w:id="409" w:author="Author">
        <w:r w:rsidR="004402B6">
          <w:t>,</w:t>
        </w:r>
      </w:ins>
      <w:r>
        <w:t xml:space="preserve"> and contribution and share with the group.</w:t>
      </w:r>
    </w:p>
    <w:p w14:paraId="424FBBAD" w14:textId="77777777" w:rsidR="0009120D" w:rsidRDefault="0009120D" w:rsidP="007E03B8"/>
    <w:p w14:paraId="7A2D5323" w14:textId="77777777" w:rsidR="007E03B8" w:rsidRDefault="007E03B8" w:rsidP="007E03B8"/>
    <w:p w14:paraId="37DB50CA" w14:textId="537A0727" w:rsidR="007E03B8" w:rsidRPr="004C4655" w:rsidRDefault="007E03B8" w:rsidP="007E03B8">
      <w:pPr>
        <w:pStyle w:val="Heading1"/>
      </w:pPr>
      <w:r>
        <w:t>Activity Section #2</w:t>
      </w:r>
      <w:ins w:id="410" w:author="Author">
        <w:r w:rsidR="00B53458">
          <w:t xml:space="preserve"> — </w:t>
        </w:r>
      </w:ins>
      <w:del w:id="411" w:author="Author">
        <w:r w:rsidDel="00B53458">
          <w:delText xml:space="preserve"> </w:delText>
        </w:r>
        <w:r w:rsidR="0009120D" w:rsidDel="00B53458">
          <w:delText xml:space="preserve">- </w:delText>
        </w:r>
      </w:del>
      <w:r w:rsidR="0009120D">
        <w:t>Camera Obscura</w:t>
      </w:r>
    </w:p>
    <w:p w14:paraId="73B71E96" w14:textId="12DB8B36" w:rsidR="007E03B8" w:rsidRDefault="00110C4D" w:rsidP="007E03B8">
      <w:r>
        <w:t>Time: 3 hours of more</w:t>
      </w:r>
    </w:p>
    <w:p w14:paraId="4D70CD1D" w14:textId="77777777" w:rsidR="00110C4D" w:rsidRPr="009C08B0" w:rsidRDefault="00110C4D" w:rsidP="007E03B8"/>
    <w:p w14:paraId="223D9562" w14:textId="14E682F9" w:rsidR="0009120D" w:rsidRDefault="0009120D" w:rsidP="0009120D">
      <w:pPr>
        <w:pStyle w:val="ListParagraph"/>
        <w:numPr>
          <w:ilvl w:val="0"/>
          <w:numId w:val="23"/>
        </w:numPr>
      </w:pPr>
      <w:r>
        <w:t>Thick</w:t>
      </w:r>
      <w:ins w:id="412" w:author="Author">
        <w:r w:rsidR="0094074A">
          <w:t>,</w:t>
        </w:r>
      </w:ins>
      <w:r>
        <w:t xml:space="preserve"> black plastic, fabric, cardboard, or paper to block light</w:t>
      </w:r>
    </w:p>
    <w:p w14:paraId="2F98A127" w14:textId="77777777" w:rsidR="0009120D" w:rsidRDefault="0009120D" w:rsidP="0009120D">
      <w:pPr>
        <w:pStyle w:val="ListParagraph"/>
        <w:numPr>
          <w:ilvl w:val="0"/>
          <w:numId w:val="23"/>
        </w:numPr>
      </w:pPr>
      <w:r>
        <w:t>Aluminum foil for aperture</w:t>
      </w:r>
    </w:p>
    <w:p w14:paraId="0D6B12C3" w14:textId="77777777" w:rsidR="0009120D" w:rsidRDefault="0009120D" w:rsidP="0009120D">
      <w:pPr>
        <w:pStyle w:val="ListParagraph"/>
        <w:numPr>
          <w:ilvl w:val="0"/>
          <w:numId w:val="23"/>
        </w:numPr>
      </w:pPr>
      <w:r>
        <w:t>Pin to poke pinhole</w:t>
      </w:r>
    </w:p>
    <w:p w14:paraId="5FBB8227" w14:textId="506384B2" w:rsidR="0009120D" w:rsidRDefault="0009120D" w:rsidP="0009120D">
      <w:pPr>
        <w:pStyle w:val="ListParagraph"/>
        <w:numPr>
          <w:ilvl w:val="0"/>
          <w:numId w:val="23"/>
        </w:numPr>
      </w:pPr>
      <w:r>
        <w:t>Tape (</w:t>
      </w:r>
      <w:ins w:id="413" w:author="Author">
        <w:r w:rsidR="00DA2C74">
          <w:t>g</w:t>
        </w:r>
      </w:ins>
      <w:del w:id="414" w:author="Author">
        <w:r w:rsidDel="00DA2C74">
          <w:delText>G</w:delText>
        </w:r>
      </w:del>
      <w:r>
        <w:t>affers or other</w:t>
      </w:r>
      <w:ins w:id="415" w:author="Author">
        <w:r w:rsidR="0094074A">
          <w:t>,</w:t>
        </w:r>
      </w:ins>
      <w:r>
        <w:t xml:space="preserve"> to hang material to block light)</w:t>
      </w:r>
    </w:p>
    <w:p w14:paraId="377CFEAA" w14:textId="77777777" w:rsidR="0009120D" w:rsidRDefault="0009120D" w:rsidP="0009120D">
      <w:pPr>
        <w:pStyle w:val="ListParagraph"/>
        <w:numPr>
          <w:ilvl w:val="0"/>
          <w:numId w:val="23"/>
        </w:numPr>
      </w:pPr>
      <w:r>
        <w:t>White sheet to hang or hold for image to be projected</w:t>
      </w:r>
    </w:p>
    <w:p w14:paraId="51429A32" w14:textId="685E7DBD" w:rsidR="0009120D" w:rsidRDefault="0009120D" w:rsidP="0009120D">
      <w:pPr>
        <w:pStyle w:val="ListParagraph"/>
        <w:numPr>
          <w:ilvl w:val="0"/>
          <w:numId w:val="23"/>
        </w:numPr>
      </w:pPr>
      <w:r>
        <w:t>A small</w:t>
      </w:r>
      <w:ins w:id="416" w:author="Author">
        <w:r w:rsidR="00BA2D20">
          <w:t>-</w:t>
        </w:r>
      </w:ins>
      <w:del w:id="417" w:author="Author">
        <w:r w:rsidDel="00BA2D20">
          <w:delText xml:space="preserve"> </w:delText>
        </w:r>
      </w:del>
      <w:r>
        <w:t>to</w:t>
      </w:r>
      <w:ins w:id="418" w:author="Author">
        <w:r w:rsidR="00BA2D20">
          <w:t>-</w:t>
        </w:r>
      </w:ins>
      <w:del w:id="419" w:author="Author">
        <w:r w:rsidDel="00BA2D20">
          <w:delText xml:space="preserve"> </w:delText>
        </w:r>
      </w:del>
      <w:r>
        <w:t>medium room with a window or door that leads outside</w:t>
      </w:r>
    </w:p>
    <w:p w14:paraId="03225339" w14:textId="77777777" w:rsidR="0009120D" w:rsidRDefault="0009120D" w:rsidP="0009120D">
      <w:pPr>
        <w:pStyle w:val="ListParagraph"/>
        <w:numPr>
          <w:ilvl w:val="0"/>
          <w:numId w:val="23"/>
        </w:numPr>
      </w:pPr>
      <w:r>
        <w:t>A way to turn off all room lights</w:t>
      </w:r>
    </w:p>
    <w:p w14:paraId="56DF6A21" w14:textId="77777777" w:rsidR="0009120D" w:rsidRDefault="0009120D" w:rsidP="0009120D">
      <w:pPr>
        <w:pStyle w:val="ListParagraph"/>
        <w:numPr>
          <w:ilvl w:val="0"/>
          <w:numId w:val="23"/>
        </w:numPr>
      </w:pPr>
      <w:r>
        <w:t>Print</w:t>
      </w:r>
      <w:del w:id="420" w:author="Author">
        <w:r w:rsidDel="00BA2D20">
          <w:delText xml:space="preserve"> </w:delText>
        </w:r>
      </w:del>
      <w:r>
        <w:t>outs of drawings of historic camera obscuras (optional)</w:t>
      </w:r>
    </w:p>
    <w:p w14:paraId="53F74536" w14:textId="13FA7FC0" w:rsidR="0009120D" w:rsidRDefault="0009120D" w:rsidP="0009120D">
      <w:pPr>
        <w:pStyle w:val="ListParagraph"/>
        <w:numPr>
          <w:ilvl w:val="0"/>
          <w:numId w:val="23"/>
        </w:numPr>
      </w:pPr>
      <w:r>
        <w:t xml:space="preserve">DSLR </w:t>
      </w:r>
      <w:ins w:id="421" w:author="Author">
        <w:r w:rsidR="00990321">
          <w:t>c</w:t>
        </w:r>
      </w:ins>
      <w:del w:id="422" w:author="Author">
        <w:r w:rsidDel="00990321">
          <w:delText>C</w:delText>
        </w:r>
      </w:del>
      <w:r>
        <w:t>amera (</w:t>
      </w:r>
      <w:ins w:id="423" w:author="Author">
        <w:r w:rsidR="00990321">
          <w:t>o</w:t>
        </w:r>
      </w:ins>
      <w:del w:id="424" w:author="Author">
        <w:r w:rsidDel="00990321">
          <w:delText>O</w:delText>
        </w:r>
      </w:del>
      <w:r>
        <w:t>ptional)</w:t>
      </w:r>
    </w:p>
    <w:p w14:paraId="50271590" w14:textId="0C03AD8A" w:rsidR="0009120D" w:rsidRDefault="0009120D" w:rsidP="0009120D">
      <w:pPr>
        <w:pStyle w:val="ListParagraph"/>
        <w:numPr>
          <w:ilvl w:val="0"/>
          <w:numId w:val="23"/>
        </w:numPr>
      </w:pPr>
      <w:r>
        <w:t>Tripod (</w:t>
      </w:r>
      <w:ins w:id="425" w:author="Author">
        <w:r w:rsidR="00990321">
          <w:t>o</w:t>
        </w:r>
      </w:ins>
      <w:del w:id="426" w:author="Author">
        <w:r w:rsidDel="00990321">
          <w:delText>O</w:delText>
        </w:r>
      </w:del>
      <w:r>
        <w:t>ptional)</w:t>
      </w:r>
    </w:p>
    <w:p w14:paraId="06731334" w14:textId="042530DF" w:rsidR="0009120D" w:rsidRDefault="0009120D" w:rsidP="0009120D">
      <w:pPr>
        <w:pStyle w:val="ListParagraph"/>
        <w:numPr>
          <w:ilvl w:val="0"/>
          <w:numId w:val="23"/>
        </w:numPr>
      </w:pPr>
      <w:r>
        <w:t>Flashlight or light on phone (</w:t>
      </w:r>
      <w:ins w:id="427" w:author="Author">
        <w:r w:rsidR="00990321">
          <w:t>o</w:t>
        </w:r>
      </w:ins>
      <w:del w:id="428" w:author="Author">
        <w:r w:rsidDel="00990321">
          <w:delText>O</w:delText>
        </w:r>
      </w:del>
      <w:r>
        <w:t>ptional)</w:t>
      </w:r>
    </w:p>
    <w:p w14:paraId="717322B2" w14:textId="77777777" w:rsidR="007E03B8" w:rsidRDefault="007E03B8" w:rsidP="009C08B0"/>
    <w:p w14:paraId="69070750" w14:textId="77777777" w:rsidR="007E03B8" w:rsidRDefault="007E03B8" w:rsidP="007E03B8">
      <w:pPr>
        <w:pStyle w:val="Heading2"/>
      </w:pPr>
      <w:r>
        <w:t xml:space="preserve">Activity </w:t>
      </w:r>
    </w:p>
    <w:p w14:paraId="05A4A70F" w14:textId="77777777" w:rsidR="0009120D" w:rsidRDefault="0009120D" w:rsidP="0009120D">
      <w:pPr>
        <w:rPr>
          <w:b/>
        </w:rPr>
      </w:pPr>
      <w:r w:rsidRPr="0048343E">
        <w:rPr>
          <w:b/>
        </w:rPr>
        <w:t>Camera Obscura</w:t>
      </w:r>
    </w:p>
    <w:p w14:paraId="18A99802" w14:textId="77777777" w:rsidR="0009120D" w:rsidRDefault="0009120D" w:rsidP="0009120D">
      <w:pPr>
        <w:rPr>
          <w:b/>
        </w:rPr>
      </w:pPr>
    </w:p>
    <w:p w14:paraId="3D3948FD" w14:textId="393468A0" w:rsidR="0009120D" w:rsidRPr="003F64F7" w:rsidRDefault="0009120D" w:rsidP="0009120D">
      <w:r>
        <w:t>In this activity</w:t>
      </w:r>
      <w:ins w:id="429" w:author="Author">
        <w:r w:rsidR="00BF7092">
          <w:t>,</w:t>
        </w:r>
      </w:ins>
      <w:r>
        <w:t xml:space="preserve"> youth will design and build a camera obscura. By the end of the day</w:t>
      </w:r>
      <w:ins w:id="430" w:author="Author">
        <w:r w:rsidR="00BF7092">
          <w:t>,</w:t>
        </w:r>
      </w:ins>
      <w:r>
        <w:t xml:space="preserve"> everyone will know more about how a camera works. Have a better understanding of optics</w:t>
      </w:r>
      <w:ins w:id="431" w:author="Author">
        <w:r w:rsidR="00BF7092">
          <w:t xml:space="preserve"> a</w:t>
        </w:r>
      </w:ins>
      <w:del w:id="432" w:author="Author">
        <w:r w:rsidDel="00BF7092">
          <w:delText>. A</w:delText>
        </w:r>
      </w:del>
      <w:r>
        <w:t xml:space="preserve">nd be able to say they have been inside a camera. </w:t>
      </w:r>
    </w:p>
    <w:p w14:paraId="59B1D798" w14:textId="77777777" w:rsidR="0009120D" w:rsidRDefault="0009120D" w:rsidP="0009120D">
      <w:pPr>
        <w:rPr>
          <w:b/>
        </w:rPr>
      </w:pPr>
    </w:p>
    <w:p w14:paraId="16A8B937" w14:textId="77777777" w:rsidR="0009120D" w:rsidRDefault="0009120D" w:rsidP="0009120D">
      <w:r w:rsidRPr="003F64F7">
        <w:t>Latin for “dark room”</w:t>
      </w:r>
    </w:p>
    <w:p w14:paraId="61D62209" w14:textId="77777777" w:rsidR="0009120D" w:rsidRDefault="0009120D" w:rsidP="0009120D"/>
    <w:p w14:paraId="6EE48FCE" w14:textId="1A34B679" w:rsidR="0009120D" w:rsidRPr="003F64F7" w:rsidRDefault="0009120D" w:rsidP="0009120D">
      <w:r w:rsidRPr="004B6DE5">
        <w:rPr>
          <w:b/>
        </w:rPr>
        <w:t xml:space="preserve">Camera </w:t>
      </w:r>
      <w:ins w:id="433" w:author="Author">
        <w:r w:rsidR="00BF7092">
          <w:rPr>
            <w:b/>
          </w:rPr>
          <w:t>o</w:t>
        </w:r>
      </w:ins>
      <w:del w:id="434" w:author="Author">
        <w:r w:rsidRPr="004B6DE5" w:rsidDel="00BF7092">
          <w:rPr>
            <w:b/>
          </w:rPr>
          <w:delText>O</w:delText>
        </w:r>
      </w:del>
      <w:r w:rsidRPr="004B6DE5">
        <w:rPr>
          <w:b/>
        </w:rPr>
        <w:t>bscura:</w:t>
      </w:r>
      <w:r w:rsidRPr="003F64F7">
        <w:t xml:space="preserve"> a darkened box/room with a lens or aperture for projecting the image of an external object onto the inside. It is important</w:t>
      </w:r>
      <w:ins w:id="435" w:author="Author">
        <w:r w:rsidR="00BF7092">
          <w:t>,</w:t>
        </w:r>
      </w:ins>
      <w:r w:rsidRPr="003F64F7">
        <w:t xml:space="preserve"> historically</w:t>
      </w:r>
      <w:ins w:id="436" w:author="Author">
        <w:r w:rsidR="00BF7092">
          <w:t>,</w:t>
        </w:r>
      </w:ins>
      <w:r w:rsidRPr="003F64F7">
        <w:t xml:space="preserve"> in the development of photography.</w:t>
      </w:r>
    </w:p>
    <w:p w14:paraId="516DB830" w14:textId="77777777" w:rsidR="0009120D" w:rsidRDefault="0009120D" w:rsidP="0009120D"/>
    <w:p w14:paraId="793FE812" w14:textId="77777777" w:rsidR="0009120D" w:rsidRPr="004B6DE5" w:rsidRDefault="0009120D" w:rsidP="0009120D">
      <w:pPr>
        <w:rPr>
          <w:b/>
        </w:rPr>
      </w:pPr>
      <w:r w:rsidRPr="004B6DE5">
        <w:rPr>
          <w:b/>
        </w:rPr>
        <w:t>A brief history:</w:t>
      </w:r>
    </w:p>
    <w:p w14:paraId="23B6E431" w14:textId="203BD8D8" w:rsidR="0009120D" w:rsidRDefault="0009120D" w:rsidP="0009120D">
      <w:r w:rsidRPr="004B6DE5">
        <w:t xml:space="preserve">The first documented writings regarding camera obscuras date back to the </w:t>
      </w:r>
      <w:ins w:id="437" w:author="Author">
        <w:r w:rsidR="001D6FFB">
          <w:t>fifth</w:t>
        </w:r>
      </w:ins>
      <w:del w:id="438" w:author="Author">
        <w:r w:rsidRPr="004B6DE5" w:rsidDel="001D6FFB">
          <w:delText>5</w:delText>
        </w:r>
        <w:r w:rsidRPr="004B6DE5" w:rsidDel="001D6FFB">
          <w:rPr>
            <w:vertAlign w:val="superscript"/>
          </w:rPr>
          <w:delText>th</w:delText>
        </w:r>
      </w:del>
      <w:r w:rsidRPr="004B6DE5">
        <w:t xml:space="preserve"> century. Mo Tzu studied the effects and nature of light when a reflection of an inverted image and light pass through a small opening and land on a flat surface. Aristotle contemplated the phenomena years later.  Finally, over 1,000 years after Mo Tzu and Aristotle, Ibn al-</w:t>
      </w:r>
      <w:proofErr w:type="spellStart"/>
      <w:r w:rsidRPr="004B6DE5">
        <w:t>Haitam</w:t>
      </w:r>
      <w:proofErr w:type="spellEnd"/>
      <w:r w:rsidRPr="004B6DE5">
        <w:t xml:space="preserve"> is credited with discovering how the inverted image is reflected using a camera obscura.</w:t>
      </w:r>
      <w:r>
        <w:t xml:space="preserve"> </w:t>
      </w:r>
      <w:r w:rsidRPr="004B6DE5">
        <w:t xml:space="preserve">Nomadic Tribes in the Middle East used the concept of the camera obscura to their advantage. During the heat of the day, they would rest in their tents.  They </w:t>
      </w:r>
      <w:r w:rsidRPr="004B6DE5">
        <w:lastRenderedPageBreak/>
        <w:t xml:space="preserve">would create a camera obscura in their tents by poking a small hole in their tents to reflect the inverted image.  They did this so they would be able to see any potential problems or other tribes coming their way. </w:t>
      </w:r>
    </w:p>
    <w:p w14:paraId="3A5CE3C6" w14:textId="77777777" w:rsidR="0009120D" w:rsidRPr="004B6DE5" w:rsidRDefault="0009120D" w:rsidP="0009120D"/>
    <w:p w14:paraId="189AF0B5" w14:textId="77777777" w:rsidR="0009120D" w:rsidRDefault="0009120D" w:rsidP="0009120D">
      <w:r w:rsidRPr="004B6DE5">
        <w:t>Now camera obscuras are used for entertainment a</w:t>
      </w:r>
      <w:r>
        <w:t>nd creating unique photographs.</w:t>
      </w:r>
    </w:p>
    <w:p w14:paraId="0B111810" w14:textId="77777777" w:rsidR="0009120D" w:rsidRDefault="0009120D" w:rsidP="0009120D"/>
    <w:p w14:paraId="66A1EE9D" w14:textId="77777777" w:rsidR="0009120D" w:rsidRDefault="0009120D" w:rsidP="0009120D">
      <w:r>
        <w:t>Start with the above discussion and make sure youth understand what a camera obscura is and how it works.</w:t>
      </w:r>
    </w:p>
    <w:p w14:paraId="15DA6EDF" w14:textId="77777777" w:rsidR="0009120D" w:rsidRDefault="0009120D" w:rsidP="0009120D"/>
    <w:p w14:paraId="07B63266" w14:textId="7EA2D039" w:rsidR="007E03B8" w:rsidRDefault="007E03B8" w:rsidP="0009120D">
      <w:r w:rsidRPr="00BD5E04">
        <w:rPr>
          <w:b/>
        </w:rPr>
        <w:t>Do:</w:t>
      </w:r>
      <w:r>
        <w:t xml:space="preserve"> </w:t>
      </w:r>
      <w:r w:rsidR="00BF0962">
        <w:t>Talk about how a camera obscura works, build a small camera obscura</w:t>
      </w:r>
      <w:r w:rsidR="00551C64">
        <w:t xml:space="preserve"> helmet</w:t>
      </w:r>
      <w:r w:rsidR="00BF0962">
        <w:t xml:space="preserve"> with </w:t>
      </w:r>
      <w:r w:rsidR="00551C64">
        <w:t>thick chipboard</w:t>
      </w:r>
      <w:ins w:id="439" w:author="Author">
        <w:r w:rsidR="00322A6C">
          <w:t xml:space="preserve">, </w:t>
        </w:r>
      </w:ins>
      <w:del w:id="440" w:author="Author">
        <w:r w:rsidR="00551C64" w:rsidDel="00322A6C">
          <w:delText xml:space="preserve"> or </w:delText>
        </w:r>
      </w:del>
      <w:r w:rsidR="00551C64">
        <w:t>paper</w:t>
      </w:r>
      <w:ins w:id="441" w:author="Author">
        <w:r w:rsidR="00322A6C">
          <w:t>,</w:t>
        </w:r>
      </w:ins>
      <w:r w:rsidR="00551C64">
        <w:t xml:space="preserve"> or white cardboard.</w:t>
      </w:r>
    </w:p>
    <w:p w14:paraId="7D53F0AE" w14:textId="77777777" w:rsidR="00A0226E" w:rsidRDefault="00A0226E" w:rsidP="007E03B8">
      <w:pPr>
        <w:rPr>
          <w:b/>
        </w:rPr>
      </w:pPr>
    </w:p>
    <w:p w14:paraId="73B8190A" w14:textId="278390BA" w:rsidR="007E03B8" w:rsidRDefault="007E03B8" w:rsidP="007E03B8">
      <w:r w:rsidRPr="00BD5E04">
        <w:rPr>
          <w:b/>
        </w:rPr>
        <w:t>Reflect:</w:t>
      </w:r>
      <w:r>
        <w:t xml:space="preserve"> </w:t>
      </w:r>
      <w:r w:rsidR="00551C64">
        <w:t>What is it like to view the world upside down?</w:t>
      </w:r>
    </w:p>
    <w:p w14:paraId="3354F566" w14:textId="77777777" w:rsidR="00A0226E" w:rsidRDefault="00A0226E" w:rsidP="007E03B8">
      <w:pPr>
        <w:rPr>
          <w:b/>
        </w:rPr>
      </w:pPr>
    </w:p>
    <w:p w14:paraId="78A5985B" w14:textId="18453D7F" w:rsidR="007E03B8" w:rsidRDefault="007E03B8" w:rsidP="007E03B8">
      <w:r w:rsidRPr="007E03B8">
        <w:rPr>
          <w:b/>
        </w:rPr>
        <w:t>Apply:</w:t>
      </w:r>
      <w:r>
        <w:t xml:space="preserve"> </w:t>
      </w:r>
      <w:r w:rsidR="00551C64">
        <w:t>How do our brains flip the world constantly?</w:t>
      </w:r>
    </w:p>
    <w:p w14:paraId="03D2C17D" w14:textId="77777777" w:rsidR="007E03B8" w:rsidRDefault="007E03B8" w:rsidP="007E03B8"/>
    <w:p w14:paraId="47559793" w14:textId="77777777" w:rsidR="007E03B8" w:rsidRDefault="007E03B8" w:rsidP="007E03B8">
      <w:pPr>
        <w:pStyle w:val="Heading2"/>
      </w:pPr>
      <w:r>
        <w:t xml:space="preserve">Activity </w:t>
      </w:r>
    </w:p>
    <w:p w14:paraId="79B4B585" w14:textId="5F2E186C" w:rsidR="00551C64" w:rsidRDefault="00551C64" w:rsidP="00551C64">
      <w:r>
        <w:t>Build a room size camera obscura so the whole group can be in the camera. Have the youth lead the rest of the activity</w:t>
      </w:r>
      <w:ins w:id="442" w:author="Author">
        <w:r w:rsidR="00EC1BE3">
          <w:t>.</w:t>
        </w:r>
      </w:ins>
      <w:del w:id="443" w:author="Author">
        <w:r w:rsidDel="00EC1BE3">
          <w:delText>,</w:delText>
        </w:r>
      </w:del>
      <w:r>
        <w:t xml:space="preserve"> </w:t>
      </w:r>
      <w:ins w:id="444" w:author="Author">
        <w:r w:rsidR="00EC1BE3">
          <w:t>A</w:t>
        </w:r>
      </w:ins>
      <w:del w:id="445" w:author="Author">
        <w:r w:rsidDel="00EC1BE3">
          <w:delText>a</w:delText>
        </w:r>
      </w:del>
      <w:r>
        <w:t>dult leaders</w:t>
      </w:r>
      <w:ins w:id="446" w:author="Author">
        <w:r w:rsidR="00EC1BE3">
          <w:t>’</w:t>
        </w:r>
      </w:ins>
      <w:r>
        <w:t xml:space="preserve"> role is to provide materials and help where needed. </w:t>
      </w:r>
    </w:p>
    <w:p w14:paraId="403C82F2" w14:textId="77777777" w:rsidR="00551C64" w:rsidRDefault="00551C64" w:rsidP="00551C64">
      <w:pPr>
        <w:rPr>
          <w:b/>
        </w:rPr>
      </w:pPr>
    </w:p>
    <w:p w14:paraId="462B9AE0" w14:textId="777435AF" w:rsidR="00551C64" w:rsidRDefault="007E03B8" w:rsidP="00551C64">
      <w:r w:rsidRPr="00BD5E04">
        <w:rPr>
          <w:b/>
        </w:rPr>
        <w:t>Do:</w:t>
      </w:r>
      <w:r>
        <w:t xml:space="preserve"> </w:t>
      </w:r>
      <w:r w:rsidR="00551C64">
        <w:t>Have the youth:</w:t>
      </w:r>
    </w:p>
    <w:p w14:paraId="14821E1E" w14:textId="77777777" w:rsidR="00A0226E" w:rsidRDefault="00A0226E" w:rsidP="00551C64">
      <w:pPr>
        <w:rPr>
          <w:b/>
        </w:rPr>
      </w:pPr>
    </w:p>
    <w:p w14:paraId="11E16E60" w14:textId="0940C2E9" w:rsidR="00551C64" w:rsidRPr="004B6DE5" w:rsidRDefault="00551C64" w:rsidP="00551C64">
      <w:r w:rsidRPr="004B6DE5">
        <w:rPr>
          <w:b/>
        </w:rPr>
        <w:t>Step 1</w:t>
      </w:r>
      <w:r w:rsidRPr="004B6DE5">
        <w:t>: Identify a room with limited windows, or light shining in.</w:t>
      </w:r>
    </w:p>
    <w:p w14:paraId="0BEA7778" w14:textId="77777777" w:rsidR="00A0226E" w:rsidRDefault="00A0226E" w:rsidP="00551C64">
      <w:pPr>
        <w:rPr>
          <w:b/>
        </w:rPr>
      </w:pPr>
    </w:p>
    <w:p w14:paraId="10541B0A" w14:textId="037A65E7" w:rsidR="00551C64" w:rsidRPr="004B6DE5" w:rsidRDefault="00551C64" w:rsidP="00551C64">
      <w:r w:rsidRPr="004B6DE5">
        <w:rPr>
          <w:b/>
        </w:rPr>
        <w:t>Step 2</w:t>
      </w:r>
      <w:r w:rsidRPr="004B6DE5">
        <w:t>: Cover all light sources with black plastic</w:t>
      </w:r>
      <w:r>
        <w:t xml:space="preserve"> or other light</w:t>
      </w:r>
      <w:ins w:id="447" w:author="Author">
        <w:r w:rsidR="003B09D6">
          <w:t>-</w:t>
        </w:r>
      </w:ins>
      <w:del w:id="448" w:author="Author">
        <w:r w:rsidDel="003B09D6">
          <w:delText xml:space="preserve"> </w:delText>
        </w:r>
      </w:del>
      <w:r>
        <w:t>blocking material.</w:t>
      </w:r>
    </w:p>
    <w:p w14:paraId="43E1C687" w14:textId="77777777" w:rsidR="00A0226E" w:rsidRDefault="00A0226E" w:rsidP="00551C64">
      <w:pPr>
        <w:rPr>
          <w:b/>
        </w:rPr>
      </w:pPr>
    </w:p>
    <w:p w14:paraId="059E1106" w14:textId="67FFE741" w:rsidR="00551C64" w:rsidRPr="004B6DE5" w:rsidRDefault="00551C64" w:rsidP="00551C64">
      <w:r w:rsidRPr="004B6DE5">
        <w:rPr>
          <w:b/>
        </w:rPr>
        <w:t>Step 3</w:t>
      </w:r>
      <w:r w:rsidRPr="004B6DE5">
        <w:t>: Cut</w:t>
      </w:r>
      <w:ins w:id="449" w:author="Author">
        <w:r w:rsidR="00664C51">
          <w:t xml:space="preserve"> a</w:t>
        </w:r>
      </w:ins>
      <w:r w:rsidRPr="004B6DE5">
        <w:t xml:space="preserve"> small hole </w:t>
      </w:r>
      <w:r>
        <w:t xml:space="preserve">near the middle of the window opening </w:t>
      </w:r>
      <w:r w:rsidRPr="004B6DE5">
        <w:t xml:space="preserve">and </w:t>
      </w:r>
      <w:r>
        <w:t>tape</w:t>
      </w:r>
      <w:r w:rsidRPr="004B6DE5">
        <w:t xml:space="preserve"> a piece of tin foil </w:t>
      </w:r>
      <w:r>
        <w:t>over the hole. Take a pin and poke a small hole in it.</w:t>
      </w:r>
    </w:p>
    <w:p w14:paraId="12B79FA2" w14:textId="77777777" w:rsidR="00A0226E" w:rsidRDefault="00A0226E" w:rsidP="00551C64">
      <w:pPr>
        <w:rPr>
          <w:b/>
        </w:rPr>
      </w:pPr>
    </w:p>
    <w:p w14:paraId="1BFFC41C" w14:textId="583D92D9" w:rsidR="00551C64" w:rsidRDefault="00551C64" w:rsidP="00551C64">
      <w:r w:rsidRPr="004B6DE5">
        <w:rPr>
          <w:b/>
        </w:rPr>
        <w:t>Step 4</w:t>
      </w:r>
      <w:r w:rsidRPr="004B6DE5">
        <w:t>: Shut off all lights and make sure</w:t>
      </w:r>
      <w:ins w:id="450" w:author="Author">
        <w:r w:rsidR="006548AA">
          <w:t xml:space="preserve"> to</w:t>
        </w:r>
      </w:ins>
      <w:r w:rsidRPr="004B6DE5">
        <w:t xml:space="preserve"> cover any light leaking in.</w:t>
      </w:r>
      <w:r>
        <w:t xml:space="preserve"> It is really important the that space is completely dark.</w:t>
      </w:r>
    </w:p>
    <w:p w14:paraId="5904E7BF" w14:textId="77777777" w:rsidR="00A0226E" w:rsidRDefault="00A0226E" w:rsidP="00551C64">
      <w:pPr>
        <w:rPr>
          <w:b/>
        </w:rPr>
      </w:pPr>
    </w:p>
    <w:p w14:paraId="3E13311A" w14:textId="4D377196" w:rsidR="00551C64" w:rsidRPr="004B6DE5" w:rsidRDefault="00551C64" w:rsidP="00551C64">
      <w:r w:rsidRPr="004B6DE5">
        <w:rPr>
          <w:b/>
        </w:rPr>
        <w:t>Step 5:</w:t>
      </w:r>
      <w:r>
        <w:rPr>
          <w:b/>
        </w:rPr>
        <w:t xml:space="preserve"> Let your eyes adjust! </w:t>
      </w:r>
      <w:r>
        <w:t>This takes some time. Enjoy the darkness</w:t>
      </w:r>
      <w:ins w:id="451" w:author="Author">
        <w:r w:rsidR="006548AA">
          <w:t>;</w:t>
        </w:r>
      </w:ins>
      <w:r>
        <w:t xml:space="preserve"> it is a rare experience these days.</w:t>
      </w:r>
    </w:p>
    <w:p w14:paraId="7E586D0A" w14:textId="77777777" w:rsidR="00A0226E" w:rsidRDefault="00A0226E" w:rsidP="00551C64">
      <w:pPr>
        <w:rPr>
          <w:b/>
        </w:rPr>
      </w:pPr>
    </w:p>
    <w:p w14:paraId="014F7E80" w14:textId="71330309" w:rsidR="00551C64" w:rsidRDefault="00551C64" w:rsidP="00551C64">
      <w:r>
        <w:rPr>
          <w:b/>
        </w:rPr>
        <w:t>Step 6</w:t>
      </w:r>
      <w:r w:rsidRPr="004B6DE5">
        <w:rPr>
          <w:b/>
        </w:rPr>
        <w:t>:</w:t>
      </w:r>
      <w:r>
        <w:rPr>
          <w:b/>
        </w:rPr>
        <w:t xml:space="preserve"> </w:t>
      </w:r>
      <w:r>
        <w:t>Hang or hold the white sheet or white foam core about a foot from the pinhole</w:t>
      </w:r>
      <w:ins w:id="452" w:author="Author">
        <w:r w:rsidR="00182947">
          <w:t xml:space="preserve">. </w:t>
        </w:r>
      </w:ins>
      <w:del w:id="453" w:author="Author">
        <w:r w:rsidDel="00182947">
          <w:delText>, y</w:delText>
        </w:r>
      </w:del>
      <w:ins w:id="454" w:author="Author">
        <w:r w:rsidR="00182947">
          <w:t>Y</w:t>
        </w:r>
      </w:ins>
      <w:r>
        <w:t>ou will notice the outside environment being projected onto the sheet or white foam core. Slowly move the sheet away from the opening</w:t>
      </w:r>
      <w:ins w:id="455" w:author="Author">
        <w:r w:rsidR="00182947">
          <w:t xml:space="preserve">: </w:t>
        </w:r>
      </w:ins>
      <w:del w:id="456" w:author="Author">
        <w:r w:rsidDel="00182947">
          <w:delText xml:space="preserve">, </w:delText>
        </w:r>
      </w:del>
      <w:r>
        <w:t>the greater the distance from the opening</w:t>
      </w:r>
      <w:ins w:id="457" w:author="Author">
        <w:r w:rsidR="00182947">
          <w:t>,</w:t>
        </w:r>
      </w:ins>
      <w:r>
        <w:t xml:space="preserve"> the less light intensity.</w:t>
      </w:r>
    </w:p>
    <w:p w14:paraId="64CCFFF0" w14:textId="77777777" w:rsidR="00A0226E" w:rsidRDefault="00A0226E" w:rsidP="00551C64">
      <w:pPr>
        <w:rPr>
          <w:b/>
        </w:rPr>
      </w:pPr>
    </w:p>
    <w:p w14:paraId="61B4B5FC" w14:textId="215C1637" w:rsidR="00551C64" w:rsidRPr="004B6DE5" w:rsidRDefault="00551C64" w:rsidP="00551C64">
      <w:r w:rsidRPr="004B6DE5">
        <w:rPr>
          <w:b/>
        </w:rPr>
        <w:t>Step 7:</w:t>
      </w:r>
      <w:r>
        <w:t xml:space="preserve"> Continue to conversation. Plan on spending at least 30 minutes in the dark. </w:t>
      </w:r>
    </w:p>
    <w:p w14:paraId="008B800D" w14:textId="525C9E24" w:rsidR="007E03B8" w:rsidRDefault="007E03B8" w:rsidP="007E03B8"/>
    <w:p w14:paraId="73ADF00B" w14:textId="77777777" w:rsidR="00551C64" w:rsidRPr="004B6DE5" w:rsidRDefault="007E03B8" w:rsidP="00551C64">
      <w:r w:rsidRPr="00BD5E04">
        <w:rPr>
          <w:b/>
        </w:rPr>
        <w:t>Reflect:</w:t>
      </w:r>
      <w:r>
        <w:t xml:space="preserve"> </w:t>
      </w:r>
      <w:r w:rsidR="00551C64">
        <w:t>Example discussion questions:</w:t>
      </w:r>
    </w:p>
    <w:p w14:paraId="11756A27" w14:textId="77777777" w:rsidR="00A0226E" w:rsidRDefault="00A0226E" w:rsidP="00551C64">
      <w:pPr>
        <w:rPr>
          <w:b/>
        </w:rPr>
      </w:pPr>
    </w:p>
    <w:p w14:paraId="72DEDBD1" w14:textId="2D6B890C" w:rsidR="00551C64" w:rsidRPr="004B6DE5" w:rsidRDefault="00551C64" w:rsidP="00551C64">
      <w:pPr>
        <w:rPr>
          <w:b/>
        </w:rPr>
      </w:pPr>
      <w:r w:rsidRPr="004B6DE5">
        <w:rPr>
          <w:b/>
        </w:rPr>
        <w:t xml:space="preserve">Why was the invention of the camera obscura so significant? </w:t>
      </w:r>
    </w:p>
    <w:p w14:paraId="6AA3CAA6" w14:textId="77777777" w:rsidR="00551C64" w:rsidRPr="004B6DE5" w:rsidRDefault="00551C64" w:rsidP="00551C64">
      <w:r w:rsidRPr="004B6DE5">
        <w:t>The camera obscura is the first model of the modern camera.</w:t>
      </w:r>
    </w:p>
    <w:p w14:paraId="2D5D9473" w14:textId="77777777" w:rsidR="00A0226E" w:rsidRDefault="00A0226E" w:rsidP="00551C64">
      <w:pPr>
        <w:rPr>
          <w:b/>
        </w:rPr>
      </w:pPr>
    </w:p>
    <w:p w14:paraId="28A22789" w14:textId="60761702" w:rsidR="00551C64" w:rsidRPr="004B6DE5" w:rsidRDefault="00551C64" w:rsidP="00551C64">
      <w:pPr>
        <w:rPr>
          <w:b/>
        </w:rPr>
      </w:pPr>
      <w:r w:rsidRPr="004B6DE5">
        <w:rPr>
          <w:b/>
        </w:rPr>
        <w:lastRenderedPageBreak/>
        <w:t>How big are camera obscuras?</w:t>
      </w:r>
    </w:p>
    <w:p w14:paraId="6FD37574" w14:textId="77777777" w:rsidR="00551C64" w:rsidRDefault="00551C64" w:rsidP="00551C64">
      <w:r w:rsidRPr="004B6DE5">
        <w:t>They can be as small as a portable box</w:t>
      </w:r>
      <w:del w:id="458" w:author="Author">
        <w:r w:rsidRPr="004B6DE5" w:rsidDel="00372F19">
          <w:delText>,</w:delText>
        </w:r>
      </w:del>
      <w:r w:rsidRPr="004B6DE5">
        <w:t xml:space="preserve"> or as large as a room-sized chamber. </w:t>
      </w:r>
    </w:p>
    <w:p w14:paraId="0A66912C" w14:textId="77777777" w:rsidR="00A0226E" w:rsidRDefault="00A0226E" w:rsidP="00551C64">
      <w:pPr>
        <w:rPr>
          <w:b/>
        </w:rPr>
      </w:pPr>
    </w:p>
    <w:p w14:paraId="1E4DD64F" w14:textId="7A14C8C1" w:rsidR="00551C64" w:rsidRPr="009D61FD" w:rsidRDefault="00551C64" w:rsidP="00551C64">
      <w:pPr>
        <w:rPr>
          <w:b/>
        </w:rPr>
      </w:pPr>
      <w:r w:rsidRPr="009D61FD">
        <w:rPr>
          <w:b/>
        </w:rPr>
        <w:t>Why is the projection upside down?</w:t>
      </w:r>
    </w:p>
    <w:p w14:paraId="2B234F38" w14:textId="19D3B803" w:rsidR="00551C64" w:rsidRDefault="00551C64" w:rsidP="00551C64">
      <w:r>
        <w:t>Light travels in a straight line</w:t>
      </w:r>
      <w:ins w:id="459" w:author="Author">
        <w:r w:rsidR="00372F19">
          <w:t>.</w:t>
        </w:r>
      </w:ins>
      <w:del w:id="460" w:author="Author">
        <w:r w:rsidDel="00372F19">
          <w:delText>,</w:delText>
        </w:r>
      </w:del>
      <w:r>
        <w:t xml:space="preserve"> </w:t>
      </w:r>
      <w:ins w:id="461" w:author="Author">
        <w:r w:rsidR="00372F19">
          <w:t>T</w:t>
        </w:r>
      </w:ins>
      <w:del w:id="462" w:author="Author">
        <w:r w:rsidDel="00372F19">
          <w:delText>t</w:delText>
        </w:r>
      </w:del>
      <w:r>
        <w:t xml:space="preserve">he </w:t>
      </w:r>
      <w:proofErr w:type="gramStart"/>
      <w:r>
        <w:t>image</w:t>
      </w:r>
      <w:proofErr w:type="gramEnd"/>
      <w:r>
        <w:t xml:space="preserve"> of the sky travels through the pinhole from above</w:t>
      </w:r>
      <w:del w:id="463" w:author="Author">
        <w:r w:rsidDel="00372F19">
          <w:delText>,</w:delText>
        </w:r>
      </w:del>
      <w:r>
        <w:t xml:space="preserve"> and down to the bottom. The ground plain travels from the bottom through the pinhole and up to the top of the room. </w:t>
      </w:r>
    </w:p>
    <w:p w14:paraId="61C34DEF" w14:textId="77777777" w:rsidR="00A0226E" w:rsidRDefault="00A0226E" w:rsidP="00551C64">
      <w:pPr>
        <w:rPr>
          <w:b/>
        </w:rPr>
      </w:pPr>
    </w:p>
    <w:p w14:paraId="04A2EBDE" w14:textId="1BDBFE9B" w:rsidR="00551C64" w:rsidRDefault="00551C64" w:rsidP="00551C64">
      <w:pPr>
        <w:rPr>
          <w:b/>
        </w:rPr>
      </w:pPr>
      <w:r w:rsidRPr="009D61FD">
        <w:rPr>
          <w:b/>
        </w:rPr>
        <w:t xml:space="preserve">Is this a static image? </w:t>
      </w:r>
    </w:p>
    <w:p w14:paraId="793F52ED" w14:textId="41E2C3DD" w:rsidR="00551C64" w:rsidRDefault="00551C64" w:rsidP="00551C64">
      <w:r>
        <w:t>Depending on location</w:t>
      </w:r>
      <w:ins w:id="464" w:author="Author">
        <w:r w:rsidR="00372F19">
          <w:t>,</w:t>
        </w:r>
      </w:ins>
      <w:r>
        <w:t xml:space="preserve"> you may see cars driving by, people walking, clouds floating, birds flying. In pairs of two</w:t>
      </w:r>
      <w:ins w:id="465" w:author="Author">
        <w:r w:rsidR="00372F19">
          <w:t>,</w:t>
        </w:r>
      </w:ins>
      <w:r>
        <w:t xml:space="preserve"> youth can go outside and perform a silhouette puppet show upside down for the youth still inside the camera obscura.</w:t>
      </w:r>
    </w:p>
    <w:p w14:paraId="1B48F689" w14:textId="77777777" w:rsidR="00A0226E" w:rsidRDefault="00A0226E" w:rsidP="00551C64">
      <w:pPr>
        <w:rPr>
          <w:b/>
        </w:rPr>
      </w:pPr>
    </w:p>
    <w:p w14:paraId="0D5D3F8B" w14:textId="1C91AA8F" w:rsidR="00551C64" w:rsidRDefault="00551C64" w:rsidP="00551C64">
      <w:pPr>
        <w:rPr>
          <w:b/>
        </w:rPr>
      </w:pPr>
      <w:r>
        <w:rPr>
          <w:b/>
        </w:rPr>
        <w:t xml:space="preserve">Is this a photograph or a video? </w:t>
      </w:r>
    </w:p>
    <w:p w14:paraId="4D5B6B45" w14:textId="20C077FB" w:rsidR="00551C64" w:rsidRDefault="00551C64" w:rsidP="00551C64">
      <w:r>
        <w:t>This is a theoretical question. Listen and direct conversation</w:t>
      </w:r>
      <w:ins w:id="466" w:author="Author">
        <w:r w:rsidR="00FE59B8">
          <w:t>,</w:t>
        </w:r>
      </w:ins>
      <w:r>
        <w:t xml:space="preserve"> allow</w:t>
      </w:r>
      <w:ins w:id="467" w:author="Author">
        <w:r w:rsidR="00FE59B8">
          <w:t>ing</w:t>
        </w:r>
      </w:ins>
      <w:r>
        <w:t xml:space="preserve"> creative thinking. Camera obscuras are still primary light. The light has not been captured by electrical charge (digital photography and video) or by chemical reaction via film or light</w:t>
      </w:r>
      <w:ins w:id="468" w:author="Author">
        <w:r w:rsidR="00FE59B8">
          <w:t>-</w:t>
        </w:r>
      </w:ins>
      <w:del w:id="469" w:author="Author">
        <w:r w:rsidDel="00FE59B8">
          <w:delText xml:space="preserve"> </w:delText>
        </w:r>
      </w:del>
      <w:r>
        <w:t>sensitive chemicals.</w:t>
      </w:r>
    </w:p>
    <w:p w14:paraId="396D1093" w14:textId="77777777" w:rsidR="00A0226E" w:rsidRDefault="00A0226E" w:rsidP="00551C64">
      <w:pPr>
        <w:rPr>
          <w:b/>
        </w:rPr>
      </w:pPr>
    </w:p>
    <w:p w14:paraId="472F239D" w14:textId="72155AB5" w:rsidR="00551C64" w:rsidRDefault="00551C64" w:rsidP="00551C64">
      <w:pPr>
        <w:rPr>
          <w:b/>
        </w:rPr>
      </w:pPr>
      <w:r>
        <w:rPr>
          <w:b/>
        </w:rPr>
        <w:t>Does anyone have a bedroom at home that they could build on</w:t>
      </w:r>
      <w:ins w:id="470" w:author="Author">
        <w:r w:rsidR="00D75BC7">
          <w:rPr>
            <w:b/>
          </w:rPr>
          <w:t>e</w:t>
        </w:r>
      </w:ins>
      <w:r>
        <w:rPr>
          <w:b/>
        </w:rPr>
        <w:t xml:space="preserve"> of these in?</w:t>
      </w:r>
    </w:p>
    <w:p w14:paraId="767606F0" w14:textId="350A169F" w:rsidR="00551C64" w:rsidRDefault="00551C64" w:rsidP="00551C64">
      <w:r>
        <w:t>Many bedrooms are great for this as they usually only have one or a few windows. In small rooms</w:t>
      </w:r>
      <w:ins w:id="471" w:author="Author">
        <w:r w:rsidR="009F238B">
          <w:t>,</w:t>
        </w:r>
      </w:ins>
      <w:r>
        <w:t xml:space="preserve"> there is no need for the sheet as the light will project directly onto the walls and ceiling. </w:t>
      </w:r>
    </w:p>
    <w:p w14:paraId="30AD5CC8" w14:textId="77777777" w:rsidR="00A0226E" w:rsidRDefault="00A0226E" w:rsidP="00551C64">
      <w:pPr>
        <w:rPr>
          <w:b/>
        </w:rPr>
      </w:pPr>
    </w:p>
    <w:p w14:paraId="28F51B47" w14:textId="2821B870" w:rsidR="00551C64" w:rsidRPr="00D30872" w:rsidRDefault="00551C64" w:rsidP="00551C64">
      <w:pPr>
        <w:rPr>
          <w:b/>
        </w:rPr>
      </w:pPr>
      <w:r w:rsidRPr="00D30872">
        <w:rPr>
          <w:b/>
        </w:rPr>
        <w:t>Can we take video or photographs of this?</w:t>
      </w:r>
    </w:p>
    <w:p w14:paraId="5E243075" w14:textId="348168D4" w:rsidR="00551C64" w:rsidRDefault="00551C64" w:rsidP="00551C64">
      <w:r>
        <w:t>Some cameras and cell phones are able to capture the images from camera obscuras. This is a chance for youth to take pictures and share what they are learning and experiencing with others. With DSLR cameras on a tripod</w:t>
      </w:r>
      <w:ins w:id="472" w:author="Author">
        <w:r w:rsidR="00037893">
          <w:t>,</w:t>
        </w:r>
      </w:ins>
      <w:r>
        <w:t xml:space="preserve"> the whole room can be captured with long exposures. Depending on both the size of the room and how dark you are able to make </w:t>
      </w:r>
      <w:ins w:id="473" w:author="Author">
        <w:r w:rsidR="00037893">
          <w:t xml:space="preserve">it, </w:t>
        </w:r>
      </w:ins>
      <w:r>
        <w:t>the space will change the length of the exposure. This activity may take some trial and error and is easier with older youth.</w:t>
      </w:r>
    </w:p>
    <w:p w14:paraId="2C063547" w14:textId="77777777" w:rsidR="00A0226E" w:rsidRDefault="00A0226E" w:rsidP="00551C64">
      <w:pPr>
        <w:rPr>
          <w:b/>
        </w:rPr>
      </w:pPr>
    </w:p>
    <w:p w14:paraId="2D63E527" w14:textId="05CD3210" w:rsidR="00551C64" w:rsidRDefault="00551C64" w:rsidP="00551C64">
      <w:pPr>
        <w:rPr>
          <w:b/>
        </w:rPr>
      </w:pPr>
      <w:r>
        <w:rPr>
          <w:b/>
        </w:rPr>
        <w:t>Invite others to see what the youth have made!</w:t>
      </w:r>
    </w:p>
    <w:p w14:paraId="6C5ACB2D" w14:textId="24E4B8C6" w:rsidR="00551C64" w:rsidRDefault="00551C64" w:rsidP="00551C64">
      <w:r>
        <w:t>At the end of the workshop</w:t>
      </w:r>
      <w:ins w:id="474" w:author="Author">
        <w:r w:rsidR="00606862">
          <w:t>,</w:t>
        </w:r>
      </w:ins>
      <w:r>
        <w:t xml:space="preserve"> depending on time</w:t>
      </w:r>
      <w:ins w:id="475" w:author="Author">
        <w:r w:rsidR="00606862">
          <w:t>,</w:t>
        </w:r>
      </w:ins>
      <w:r>
        <w:t xml:space="preserve"> invite parents or community members to experience the camera obscura before taking it down.</w:t>
      </w:r>
    </w:p>
    <w:p w14:paraId="02BC2EAB" w14:textId="5C102D7D" w:rsidR="007E03B8" w:rsidRDefault="007E03B8" w:rsidP="007E03B8"/>
    <w:p w14:paraId="2EFADC91" w14:textId="0536B7BE" w:rsidR="00551C64" w:rsidRDefault="007E03B8" w:rsidP="00551C64">
      <w:pPr>
        <w:rPr>
          <w:b/>
        </w:rPr>
      </w:pPr>
      <w:r w:rsidRPr="007E03B8">
        <w:rPr>
          <w:b/>
        </w:rPr>
        <w:t>Apply:</w:t>
      </w:r>
      <w:r>
        <w:t xml:space="preserve"> </w:t>
      </w:r>
      <w:r w:rsidR="00551C64">
        <w:rPr>
          <w:b/>
        </w:rPr>
        <w:t>Where else could a camera obscura be built?</w:t>
      </w:r>
    </w:p>
    <w:p w14:paraId="68EC8455" w14:textId="77777777" w:rsidR="00551C64" w:rsidRPr="00D30872" w:rsidRDefault="00551C64" w:rsidP="00551C64">
      <w:r>
        <w:t>Could this be a teamwork activity that could be done temporarily in a storefront on town square? How can the youth share this experience with the bigger community?</w:t>
      </w:r>
    </w:p>
    <w:p w14:paraId="08571597" w14:textId="38D3C35F" w:rsidR="007E03B8" w:rsidRDefault="007E03B8" w:rsidP="007E03B8">
      <w:r w:rsidRPr="00A33381">
        <w:tab/>
      </w:r>
    </w:p>
    <w:p w14:paraId="0FE3FB10" w14:textId="77777777" w:rsidR="009C08B0" w:rsidRDefault="009C08B0" w:rsidP="00A50BD2"/>
    <w:p w14:paraId="38235EAA" w14:textId="66F910F2" w:rsidR="007E03B8" w:rsidRPr="004C4655" w:rsidRDefault="007E03B8" w:rsidP="007E03B8">
      <w:pPr>
        <w:pStyle w:val="Heading1"/>
      </w:pPr>
      <w:r>
        <w:t>Activity Section #3</w:t>
      </w:r>
      <w:ins w:id="476" w:author="Author">
        <w:r w:rsidR="00350DC7">
          <w:t xml:space="preserve"> — </w:t>
        </w:r>
      </w:ins>
      <w:del w:id="477" w:author="Author">
        <w:r w:rsidDel="00350DC7">
          <w:delText xml:space="preserve"> </w:delText>
        </w:r>
        <w:r w:rsidR="00551C64" w:rsidDel="00350DC7">
          <w:delText xml:space="preserve">– </w:delText>
        </w:r>
      </w:del>
      <w:r w:rsidR="00551C64">
        <w:t>Light Painting</w:t>
      </w:r>
    </w:p>
    <w:p w14:paraId="626933E5" w14:textId="69F2C1B0" w:rsidR="00551C64" w:rsidRDefault="00110C4D" w:rsidP="00110C4D">
      <w:r>
        <w:t>Time: 2 hours or more</w:t>
      </w:r>
    </w:p>
    <w:p w14:paraId="4E21E7FC" w14:textId="77777777" w:rsidR="00110C4D" w:rsidRDefault="00110C4D" w:rsidP="00110C4D"/>
    <w:p w14:paraId="42D5E3BA" w14:textId="3D934FBA" w:rsidR="00551C64" w:rsidRDefault="00551C64" w:rsidP="00551C64">
      <w:pPr>
        <w:pStyle w:val="ListParagraph"/>
        <w:numPr>
          <w:ilvl w:val="0"/>
          <w:numId w:val="23"/>
        </w:numPr>
      </w:pPr>
      <w:r>
        <w:t xml:space="preserve">Camera </w:t>
      </w:r>
      <w:ins w:id="478" w:author="Author">
        <w:r w:rsidR="004131A1">
          <w:t>o</w:t>
        </w:r>
      </w:ins>
      <w:del w:id="479" w:author="Author">
        <w:r w:rsidDel="004131A1">
          <w:delText>O</w:delText>
        </w:r>
      </w:del>
      <w:r>
        <w:t>bscura</w:t>
      </w:r>
      <w:ins w:id="480" w:author="Author">
        <w:r w:rsidR="004131A1">
          <w:t>,</w:t>
        </w:r>
      </w:ins>
      <w:del w:id="481" w:author="Author">
        <w:r w:rsidDel="004131A1">
          <w:delText xml:space="preserve"> or</w:delText>
        </w:r>
      </w:del>
      <w:r>
        <w:t xml:space="preserve"> </w:t>
      </w:r>
      <w:ins w:id="482" w:author="Author">
        <w:r w:rsidR="004131A1">
          <w:t>d</w:t>
        </w:r>
      </w:ins>
      <w:del w:id="483" w:author="Author">
        <w:r w:rsidDel="004131A1">
          <w:delText>D</w:delText>
        </w:r>
      </w:del>
      <w:r>
        <w:t xml:space="preserve">ark </w:t>
      </w:r>
      <w:ins w:id="484" w:author="Author">
        <w:r w:rsidR="004131A1">
          <w:t>r</w:t>
        </w:r>
      </w:ins>
      <w:del w:id="485" w:author="Author">
        <w:r w:rsidDel="004131A1">
          <w:delText>R</w:delText>
        </w:r>
      </w:del>
      <w:r>
        <w:t xml:space="preserve">oom, or </w:t>
      </w:r>
      <w:ins w:id="486" w:author="Author">
        <w:r w:rsidR="004131A1">
          <w:t>n</w:t>
        </w:r>
      </w:ins>
      <w:del w:id="487" w:author="Author">
        <w:r w:rsidDel="004131A1">
          <w:delText>N</w:delText>
        </w:r>
      </w:del>
      <w:r>
        <w:t>ight</w:t>
      </w:r>
    </w:p>
    <w:p w14:paraId="228E2C4A" w14:textId="57667553" w:rsidR="00551C64" w:rsidRDefault="00551C64" w:rsidP="00551C64">
      <w:pPr>
        <w:pStyle w:val="ListParagraph"/>
        <w:numPr>
          <w:ilvl w:val="0"/>
          <w:numId w:val="23"/>
        </w:numPr>
      </w:pPr>
      <w:r>
        <w:t xml:space="preserve">DSLR </w:t>
      </w:r>
      <w:ins w:id="488" w:author="Author">
        <w:r w:rsidR="004131A1">
          <w:t>c</w:t>
        </w:r>
      </w:ins>
      <w:del w:id="489" w:author="Author">
        <w:r w:rsidDel="004131A1">
          <w:delText>C</w:delText>
        </w:r>
      </w:del>
      <w:r>
        <w:t>amera</w:t>
      </w:r>
    </w:p>
    <w:p w14:paraId="4345E4EE" w14:textId="77777777" w:rsidR="00551C64" w:rsidRDefault="00551C64" w:rsidP="00551C64">
      <w:pPr>
        <w:pStyle w:val="ListParagraph"/>
        <w:numPr>
          <w:ilvl w:val="0"/>
          <w:numId w:val="23"/>
        </w:numPr>
      </w:pPr>
      <w:r>
        <w:t>Tripod</w:t>
      </w:r>
    </w:p>
    <w:p w14:paraId="6B6C5454" w14:textId="77777777" w:rsidR="00551C64" w:rsidRDefault="00551C64" w:rsidP="00551C64">
      <w:pPr>
        <w:pStyle w:val="ListParagraph"/>
        <w:numPr>
          <w:ilvl w:val="0"/>
          <w:numId w:val="23"/>
        </w:numPr>
      </w:pPr>
      <w:r>
        <w:t>Flashlight</w:t>
      </w:r>
      <w:del w:id="490" w:author="Author">
        <w:r w:rsidDel="004131A1">
          <w:delText>,</w:delText>
        </w:r>
      </w:del>
      <w:r>
        <w:t xml:space="preserve"> or any moveable light source</w:t>
      </w:r>
    </w:p>
    <w:p w14:paraId="106DC9A8" w14:textId="77777777" w:rsidR="007E03B8" w:rsidRDefault="007E03B8" w:rsidP="007E03B8"/>
    <w:p w14:paraId="5EDDEA87" w14:textId="77777777" w:rsidR="007E03B8" w:rsidRDefault="007E03B8" w:rsidP="007E03B8">
      <w:pPr>
        <w:pStyle w:val="Heading2"/>
      </w:pPr>
      <w:r>
        <w:t xml:space="preserve">Activity </w:t>
      </w:r>
    </w:p>
    <w:p w14:paraId="52A05BC9" w14:textId="2F5EB92C" w:rsidR="00551C64" w:rsidRDefault="00551C64" w:rsidP="00551C64">
      <w:r>
        <w:lastRenderedPageBreak/>
        <w:t>Now that you have a dark workspace</w:t>
      </w:r>
      <w:ins w:id="491" w:author="Author">
        <w:r w:rsidR="00EA380B">
          <w:t>,</w:t>
        </w:r>
      </w:ins>
      <w:r>
        <w:t xml:space="preserve"> have some fun.</w:t>
      </w:r>
    </w:p>
    <w:p w14:paraId="6CEE14AB" w14:textId="77777777" w:rsidR="00551C64" w:rsidRDefault="00551C64" w:rsidP="00551C64"/>
    <w:p w14:paraId="049BDE7C" w14:textId="7AFC7E10" w:rsidR="00551C64" w:rsidRDefault="00551C64" w:rsidP="00551C64">
      <w:r>
        <w:t>Light painting utilizes the long exposure setting on cameras. Much of the time with photography</w:t>
      </w:r>
      <w:ins w:id="492" w:author="Author">
        <w:r w:rsidR="00EA380B">
          <w:t>,</w:t>
        </w:r>
      </w:ins>
      <w:r>
        <w:t xml:space="preserve"> we try and freeze time and capture a moment. Using longer exposures gives youth a chance to take some creative freedom and create a scene that we can no</w:t>
      </w:r>
      <w:ins w:id="493" w:author="Author">
        <w:r w:rsidR="00EA380B">
          <w:t>w</w:t>
        </w:r>
      </w:ins>
      <w:r>
        <w:t xml:space="preserve"> see with our eyes. </w:t>
      </w:r>
    </w:p>
    <w:p w14:paraId="6AB2DFFC" w14:textId="437D2353" w:rsidR="00551C64" w:rsidRDefault="00551C64" w:rsidP="00551C64">
      <w:r>
        <w:t>Set up the tripod and camera in a safe space</w:t>
      </w:r>
      <w:ins w:id="494" w:author="Author">
        <w:r w:rsidR="00EA380B">
          <w:t>,</w:t>
        </w:r>
      </w:ins>
      <w:r>
        <w:t xml:space="preserve"> making sure no one trips over it in the dark.</w:t>
      </w:r>
    </w:p>
    <w:p w14:paraId="6B47B570" w14:textId="77777777" w:rsidR="00551C64" w:rsidRDefault="00551C64" w:rsidP="00551C64"/>
    <w:p w14:paraId="3908834C" w14:textId="0B03D769" w:rsidR="00551C64" w:rsidRDefault="00551C64" w:rsidP="00551C64">
      <w:r>
        <w:t xml:space="preserve">Show examples </w:t>
      </w:r>
      <w:r w:rsidR="00A0226E">
        <w:t>beforehand</w:t>
      </w:r>
      <w:r>
        <w:t xml:space="preserve"> of light painting. Light painting can be used to write and draw with light. It can be used to capture or highlight a specific person or thing while leaving everything else blank.</w:t>
      </w:r>
    </w:p>
    <w:p w14:paraId="6A49E591" w14:textId="77777777" w:rsidR="00551C64" w:rsidRDefault="00551C64" w:rsidP="007E03B8">
      <w:pPr>
        <w:rPr>
          <w:b/>
        </w:rPr>
      </w:pPr>
    </w:p>
    <w:p w14:paraId="74AC7522" w14:textId="6D0D7F46" w:rsidR="00551C64" w:rsidRDefault="007E03B8" w:rsidP="00551C64">
      <w:r w:rsidRPr="00BD5E04">
        <w:rPr>
          <w:b/>
        </w:rPr>
        <w:t>Do:</w:t>
      </w:r>
      <w:r>
        <w:t xml:space="preserve"> </w:t>
      </w:r>
      <w:r w:rsidR="00551C64">
        <w:t xml:space="preserve">Camera </w:t>
      </w:r>
      <w:ins w:id="495" w:author="Author">
        <w:r w:rsidR="008F657B">
          <w:t>s</w:t>
        </w:r>
      </w:ins>
      <w:del w:id="496" w:author="Author">
        <w:r w:rsidR="00551C64" w:rsidDel="008F657B">
          <w:delText>S</w:delText>
        </w:r>
      </w:del>
      <w:r w:rsidR="00551C64">
        <w:t>teps:</w:t>
      </w:r>
    </w:p>
    <w:p w14:paraId="17167C56" w14:textId="77777777" w:rsidR="00551C64" w:rsidRDefault="00551C64" w:rsidP="00551C64">
      <w:r w:rsidRPr="00EE7138">
        <w:rPr>
          <w:b/>
        </w:rPr>
        <w:t>Step 1:</w:t>
      </w:r>
      <w:r>
        <w:t xml:space="preserve"> Set the camera to manual focus on infinity</w:t>
      </w:r>
      <w:del w:id="497" w:author="Author">
        <w:r w:rsidDel="007D1924">
          <w:delText>.</w:delText>
        </w:r>
      </w:del>
    </w:p>
    <w:p w14:paraId="54ACA0C5" w14:textId="7D8E83C7" w:rsidR="00551C64" w:rsidRDefault="00551C64" w:rsidP="00551C64">
      <w:r w:rsidRPr="00EE7138">
        <w:rPr>
          <w:b/>
        </w:rPr>
        <w:t>Step 2:</w:t>
      </w:r>
      <w:r>
        <w:rPr>
          <w:b/>
        </w:rPr>
        <w:t xml:space="preserve"> </w:t>
      </w:r>
      <w:r>
        <w:t>Change the exposure setting to 1</w:t>
      </w:r>
      <w:ins w:id="498" w:author="Author">
        <w:r w:rsidR="005B617E">
          <w:t>–</w:t>
        </w:r>
      </w:ins>
      <w:del w:id="499" w:author="Author">
        <w:r w:rsidDel="005B617E">
          <w:delText>-</w:delText>
        </w:r>
      </w:del>
      <w:r>
        <w:t>30 seconds long or the bulb setting</w:t>
      </w:r>
      <w:del w:id="500" w:author="Author">
        <w:r w:rsidDel="007D1924">
          <w:delText>.</w:delText>
        </w:r>
      </w:del>
    </w:p>
    <w:p w14:paraId="7DA081E0" w14:textId="5F625424" w:rsidR="00551C64" w:rsidRDefault="00551C64" w:rsidP="00551C64">
      <w:r w:rsidRPr="00EE7138">
        <w:rPr>
          <w:b/>
        </w:rPr>
        <w:t>Step 3:</w:t>
      </w:r>
      <w:r>
        <w:t xml:space="preserve"> Take a few test shots</w:t>
      </w:r>
      <w:ins w:id="501" w:author="Author">
        <w:r w:rsidR="005B617E">
          <w:t>,</w:t>
        </w:r>
      </w:ins>
      <w:r>
        <w:t xml:space="preserve"> moving subjects and lights</w:t>
      </w:r>
      <w:del w:id="502" w:author="Author">
        <w:r w:rsidDel="007D1924">
          <w:delText>.</w:delText>
        </w:r>
      </w:del>
    </w:p>
    <w:p w14:paraId="11A36630" w14:textId="77777777" w:rsidR="00551C64" w:rsidRDefault="00551C64" w:rsidP="00551C64">
      <w:r w:rsidRPr="00EE7138">
        <w:rPr>
          <w:b/>
        </w:rPr>
        <w:t>Step 4:</w:t>
      </w:r>
      <w:r>
        <w:t xml:space="preserve"> Play, share, repeat!</w:t>
      </w:r>
    </w:p>
    <w:p w14:paraId="449403FF" w14:textId="77777777" w:rsidR="00551C64" w:rsidRDefault="00551C64" w:rsidP="00551C64"/>
    <w:p w14:paraId="46EA709E" w14:textId="395402C5" w:rsidR="007E03B8" w:rsidRDefault="00551C64" w:rsidP="00551C64">
      <w:r>
        <w:t>Youth can write their names with light. They can hold still or move. They can create silhouettes of themselves. Words need to be written backwards. Images can be easier for younger groups</w:t>
      </w:r>
      <w:ins w:id="503" w:author="Author">
        <w:r w:rsidR="00C36C36">
          <w:t xml:space="preserve"> — </w:t>
        </w:r>
      </w:ins>
      <w:del w:id="504" w:author="Author">
        <w:r w:rsidDel="00C36C36">
          <w:delText xml:space="preserve">, </w:delText>
        </w:r>
      </w:del>
      <w:r>
        <w:t>have them all draw hearts or stars. Try ISU 4</w:t>
      </w:r>
      <w:ins w:id="505" w:author="Author">
        <w:r w:rsidR="00C36C36">
          <w:t>-</w:t>
        </w:r>
      </w:ins>
      <w:r>
        <w:t>H! This is a chance for the leader of the group to be the choreographer and the youth to be captured in a fun group photo. Be sure to share this photo on your social media platforms and with the youth.</w:t>
      </w:r>
    </w:p>
    <w:p w14:paraId="6F209011" w14:textId="77777777" w:rsidR="00551C64" w:rsidRDefault="00551C64" w:rsidP="00551C64"/>
    <w:p w14:paraId="2AEF44BA" w14:textId="3B8012ED" w:rsidR="007E03B8" w:rsidRDefault="007E03B8" w:rsidP="007E03B8">
      <w:r w:rsidRPr="00BD5E04">
        <w:rPr>
          <w:b/>
        </w:rPr>
        <w:t>Reflect:</w:t>
      </w:r>
      <w:r>
        <w:t xml:space="preserve"> </w:t>
      </w:r>
      <w:r w:rsidR="00551C64">
        <w:t>How can we show participants? By facing the light towards themselves during the exposure? Can we create ghosts?</w:t>
      </w:r>
    </w:p>
    <w:p w14:paraId="3B62F174" w14:textId="77777777" w:rsidR="00551C64" w:rsidRDefault="00551C64" w:rsidP="007E03B8"/>
    <w:p w14:paraId="382C708F" w14:textId="20681089" w:rsidR="007E03B8" w:rsidRDefault="007E03B8" w:rsidP="007E03B8">
      <w:r w:rsidRPr="007E03B8">
        <w:rPr>
          <w:b/>
        </w:rPr>
        <w:t>Apply:</w:t>
      </w:r>
      <w:r>
        <w:t xml:space="preserve"> </w:t>
      </w:r>
      <w:r w:rsidR="00551C64">
        <w:t>Where could you do this outside in your community? Could you do a collaborative light painting with a large group? Could you paint with light at night time on a playground? Could you turn an empty landscape into a field of light</w:t>
      </w:r>
      <w:ins w:id="506" w:author="Author">
        <w:r w:rsidR="007C1C1C">
          <w:t>-</w:t>
        </w:r>
      </w:ins>
      <w:del w:id="507" w:author="Author">
        <w:r w:rsidR="00551C64" w:rsidDel="007C1C1C">
          <w:delText xml:space="preserve"> </w:delText>
        </w:r>
      </w:del>
      <w:r w:rsidR="00551C64">
        <w:t>painted creatures?</w:t>
      </w:r>
    </w:p>
    <w:p w14:paraId="1BE6E163" w14:textId="77777777" w:rsidR="007E03B8" w:rsidRDefault="007E03B8" w:rsidP="007E03B8"/>
    <w:p w14:paraId="036158BA" w14:textId="77777777" w:rsidR="007E03B8" w:rsidRDefault="007E03B8" w:rsidP="007E03B8">
      <w:pPr>
        <w:pStyle w:val="Heading2"/>
      </w:pPr>
      <w:r>
        <w:t xml:space="preserve">Activity </w:t>
      </w:r>
    </w:p>
    <w:p w14:paraId="48958F2B" w14:textId="11D2D2E3" w:rsidR="007E03B8" w:rsidRDefault="00551C64" w:rsidP="007E03B8">
      <w:r>
        <w:t>View, select</w:t>
      </w:r>
      <w:ins w:id="508" w:author="Author">
        <w:r w:rsidR="007C1C1C">
          <w:t>,</w:t>
        </w:r>
      </w:ins>
      <w:r>
        <w:t xml:space="preserve"> and edit your digital photographs</w:t>
      </w:r>
      <w:ins w:id="509" w:author="Author">
        <w:r w:rsidR="007C1C1C">
          <w:t>,</w:t>
        </w:r>
      </w:ins>
      <w:r w:rsidR="00A0226E">
        <w:t xml:space="preserve"> using the light</w:t>
      </w:r>
      <w:ins w:id="510" w:author="Author">
        <w:r w:rsidR="007C1C1C">
          <w:t>-</w:t>
        </w:r>
      </w:ins>
      <w:del w:id="511" w:author="Author">
        <w:r w:rsidR="00A0226E" w:rsidDel="007C1C1C">
          <w:delText xml:space="preserve"> </w:delText>
        </w:r>
      </w:del>
      <w:r w:rsidR="00A0226E">
        <w:t>painting technique.</w:t>
      </w:r>
    </w:p>
    <w:p w14:paraId="2CA235EB" w14:textId="6734F1ED" w:rsidR="007E03B8" w:rsidRDefault="007E03B8" w:rsidP="007E03B8">
      <w:r w:rsidRPr="00BD5E04">
        <w:rPr>
          <w:b/>
        </w:rPr>
        <w:t>Do:</w:t>
      </w:r>
      <w:r>
        <w:t xml:space="preserve"> </w:t>
      </w:r>
      <w:r w:rsidR="00A0226E">
        <w:t>Have youth select photographs they find exciting. Open in any free or paid photography</w:t>
      </w:r>
      <w:ins w:id="512" w:author="Author">
        <w:r w:rsidR="007C1C1C">
          <w:t>-</w:t>
        </w:r>
      </w:ins>
      <w:del w:id="513" w:author="Author">
        <w:r w:rsidR="00A0226E" w:rsidDel="007C1C1C">
          <w:delText xml:space="preserve"> </w:delText>
        </w:r>
      </w:del>
      <w:r w:rsidR="00A0226E">
        <w:t xml:space="preserve">editing software. </w:t>
      </w:r>
      <w:commentRangeStart w:id="514"/>
      <w:r w:rsidR="00A0226E">
        <w:t>Play with saturation, highlights</w:t>
      </w:r>
      <w:ins w:id="515" w:author="Author">
        <w:r w:rsidR="007C1C1C">
          <w:t>,</w:t>
        </w:r>
      </w:ins>
      <w:r w:rsidR="00A0226E">
        <w:t xml:space="preserve"> and shadows</w:t>
      </w:r>
      <w:ins w:id="516" w:author="Author">
        <w:r w:rsidR="007C1C1C">
          <w:t xml:space="preserve">. </w:t>
        </w:r>
      </w:ins>
      <w:del w:id="517" w:author="Author">
        <w:r w:rsidR="00A0226E" w:rsidDel="007C1C1C">
          <w:delText>, c</w:delText>
        </w:r>
      </w:del>
      <w:ins w:id="518" w:author="Author">
        <w:r w:rsidR="007C1C1C">
          <w:t>C</w:t>
        </w:r>
      </w:ins>
      <w:r w:rsidR="00A0226E">
        <w:t xml:space="preserve">ontrast and edit photographs to emphasize the light painting. </w:t>
      </w:r>
      <w:r>
        <w:t xml:space="preserve">  </w:t>
      </w:r>
      <w:commentRangeEnd w:id="514"/>
      <w:r w:rsidR="007C1C1C">
        <w:rPr>
          <w:rStyle w:val="CommentReference"/>
        </w:rPr>
        <w:commentReference w:id="514"/>
      </w:r>
    </w:p>
    <w:p w14:paraId="3D46B21C" w14:textId="77777777" w:rsidR="00A0226E" w:rsidRDefault="00A0226E" w:rsidP="007E03B8">
      <w:pPr>
        <w:rPr>
          <w:b/>
        </w:rPr>
      </w:pPr>
    </w:p>
    <w:p w14:paraId="65FB5548" w14:textId="1C1DC621" w:rsidR="007E03B8" w:rsidRDefault="007E03B8" w:rsidP="007E03B8">
      <w:r w:rsidRPr="00BD5E04">
        <w:rPr>
          <w:b/>
        </w:rPr>
        <w:t>Reflect:</w:t>
      </w:r>
      <w:r>
        <w:t xml:space="preserve"> </w:t>
      </w:r>
      <w:r w:rsidR="00A0226E">
        <w:t xml:space="preserve">Share photographs with the group. What is working well? What are some things people learned while editing? What photographs do people want to create again? </w:t>
      </w:r>
    </w:p>
    <w:p w14:paraId="14655D97" w14:textId="77777777" w:rsidR="00A0226E" w:rsidRDefault="00A0226E" w:rsidP="007E03B8">
      <w:pPr>
        <w:rPr>
          <w:b/>
        </w:rPr>
      </w:pPr>
    </w:p>
    <w:p w14:paraId="76038DFC" w14:textId="54E48F7F" w:rsidR="007E03B8" w:rsidRDefault="007E03B8" w:rsidP="007E03B8">
      <w:r w:rsidRPr="007E03B8">
        <w:rPr>
          <w:b/>
        </w:rPr>
        <w:t>Apply:</w:t>
      </w:r>
      <w:r>
        <w:t xml:space="preserve"> </w:t>
      </w:r>
      <w:r w:rsidR="00A0226E">
        <w:t>Where could you do this next? What settings would you use now that you have edited you</w:t>
      </w:r>
      <w:ins w:id="519" w:author="Author">
        <w:r w:rsidR="003D338D">
          <w:t>r</w:t>
        </w:r>
      </w:ins>
      <w:r w:rsidR="00A0226E">
        <w:t xml:space="preserve"> photographs? </w:t>
      </w:r>
    </w:p>
    <w:p w14:paraId="016AECCB" w14:textId="77777777" w:rsidR="007E03B8" w:rsidRDefault="007E03B8" w:rsidP="007E03B8"/>
    <w:p w14:paraId="094F6E70" w14:textId="77777777" w:rsidR="00A0226E" w:rsidRDefault="00A0226E" w:rsidP="007E03B8"/>
    <w:p w14:paraId="10E4DF20" w14:textId="04F16E0A" w:rsidR="007E03B8" w:rsidRPr="004C4655" w:rsidRDefault="007E03B8" w:rsidP="007E03B8">
      <w:pPr>
        <w:pStyle w:val="Heading1"/>
      </w:pPr>
      <w:r>
        <w:t>Activity Section #</w:t>
      </w:r>
      <w:r w:rsidR="00110C4D">
        <w:t>4</w:t>
      </w:r>
      <w:ins w:id="520" w:author="Author">
        <w:r w:rsidR="003D338D">
          <w:t xml:space="preserve"> </w:t>
        </w:r>
      </w:ins>
      <w:del w:id="521" w:author="Author">
        <w:r w:rsidDel="003D338D">
          <w:delText xml:space="preserve"> </w:delText>
        </w:r>
        <w:r w:rsidR="008B22D2" w:rsidDel="003D338D">
          <w:delText xml:space="preserve">– </w:delText>
        </w:r>
      </w:del>
      <w:ins w:id="522" w:author="Author">
        <w:r w:rsidR="003D338D">
          <w:t xml:space="preserve">— </w:t>
        </w:r>
      </w:ins>
      <w:r w:rsidR="008B22D2">
        <w:t>Cyanotypes</w:t>
      </w:r>
    </w:p>
    <w:p w14:paraId="6D5EA36A" w14:textId="78E385B7" w:rsidR="0068517F" w:rsidRDefault="00110C4D" w:rsidP="00110C4D">
      <w:r>
        <w:t>Time: 3 hours or more</w:t>
      </w:r>
    </w:p>
    <w:p w14:paraId="5B4DB529" w14:textId="77777777" w:rsidR="00110C4D" w:rsidRDefault="00110C4D" w:rsidP="00110C4D"/>
    <w:p w14:paraId="4D0452D1" w14:textId="572E7D9C" w:rsidR="0068517F" w:rsidRDefault="0068517F" w:rsidP="0068517F">
      <w:pPr>
        <w:pStyle w:val="ListParagraph"/>
        <w:numPr>
          <w:ilvl w:val="0"/>
          <w:numId w:val="23"/>
        </w:numPr>
      </w:pPr>
      <w:r>
        <w:t>Dry</w:t>
      </w:r>
      <w:del w:id="523" w:author="Author">
        <w:r w:rsidDel="008A3A5B">
          <w:delText xml:space="preserve"> </w:delText>
        </w:r>
      </w:del>
      <w:ins w:id="524" w:author="Author">
        <w:r w:rsidR="008A3A5B">
          <w:t>-</w:t>
        </w:r>
      </w:ins>
      <w:r>
        <w:t>erase board and/or easel pad and markers</w:t>
      </w:r>
    </w:p>
    <w:p w14:paraId="39EA02E1" w14:textId="2D95B964" w:rsidR="0068517F" w:rsidRDefault="0068517F" w:rsidP="0068517F">
      <w:pPr>
        <w:pStyle w:val="ListParagraph"/>
        <w:numPr>
          <w:ilvl w:val="0"/>
          <w:numId w:val="23"/>
        </w:numPr>
      </w:pPr>
      <w:r>
        <w:lastRenderedPageBreak/>
        <w:t xml:space="preserve">Paper and </w:t>
      </w:r>
      <w:ins w:id="525" w:author="Author">
        <w:r w:rsidR="008A3A5B">
          <w:t>p</w:t>
        </w:r>
      </w:ins>
      <w:del w:id="526" w:author="Author">
        <w:r w:rsidDel="008A3A5B">
          <w:delText>P</w:delText>
        </w:r>
      </w:del>
      <w:r>
        <w:t>encils</w:t>
      </w:r>
    </w:p>
    <w:p w14:paraId="617D3B3E" w14:textId="77777777" w:rsidR="0068517F" w:rsidRDefault="0068517F" w:rsidP="0068517F">
      <w:pPr>
        <w:pStyle w:val="ListParagraph"/>
        <w:numPr>
          <w:ilvl w:val="0"/>
          <w:numId w:val="23"/>
        </w:numPr>
      </w:pPr>
      <w:r>
        <w:t>Examples of blue</w:t>
      </w:r>
      <w:del w:id="527" w:author="Author">
        <w:r w:rsidDel="00205B80">
          <w:delText xml:space="preserve"> </w:delText>
        </w:r>
      </w:del>
      <w:r>
        <w:t>prints</w:t>
      </w:r>
    </w:p>
    <w:p w14:paraId="1C569AA2" w14:textId="77777777" w:rsidR="0068517F" w:rsidRDefault="0068517F" w:rsidP="0068517F">
      <w:pPr>
        <w:pStyle w:val="ListParagraph"/>
        <w:numPr>
          <w:ilvl w:val="0"/>
          <w:numId w:val="23"/>
        </w:numPr>
      </w:pPr>
      <w:r>
        <w:t>Examples of transparencies</w:t>
      </w:r>
    </w:p>
    <w:p w14:paraId="6CA6485B" w14:textId="77777777" w:rsidR="007E03B8" w:rsidRDefault="007E03B8" w:rsidP="007E03B8"/>
    <w:p w14:paraId="4232B322" w14:textId="5AA11EB9" w:rsidR="007E03B8" w:rsidRDefault="007E03B8" w:rsidP="007E03B8">
      <w:pPr>
        <w:pStyle w:val="Heading2"/>
      </w:pPr>
      <w:r>
        <w:t>Activity</w:t>
      </w:r>
      <w:ins w:id="528" w:author="Author">
        <w:r w:rsidR="008A3A5B">
          <w:t xml:space="preserve"> — </w:t>
        </w:r>
      </w:ins>
      <w:del w:id="529" w:author="Author">
        <w:r w:rsidDel="008A3A5B">
          <w:delText xml:space="preserve"> </w:delText>
        </w:r>
        <w:r w:rsidR="008B22D2" w:rsidDel="008A3A5B">
          <w:delText xml:space="preserve">– </w:delText>
        </w:r>
      </w:del>
      <w:r w:rsidR="008B22D2">
        <w:t>Previous Knowledge</w:t>
      </w:r>
    </w:p>
    <w:p w14:paraId="13EA5F78" w14:textId="77777777" w:rsidR="0068517F" w:rsidRDefault="0068517F" w:rsidP="0068517F"/>
    <w:p w14:paraId="5810BE31" w14:textId="77777777" w:rsidR="008B22D2" w:rsidRDefault="007E03B8" w:rsidP="008B22D2">
      <w:r w:rsidRPr="00BD5E04">
        <w:rPr>
          <w:b/>
        </w:rPr>
        <w:t>Do:</w:t>
      </w:r>
      <w:r>
        <w:t xml:space="preserve"> </w:t>
      </w:r>
      <w:r w:rsidR="008B22D2">
        <w:t>Have the youth get to know each other and learn about the previous photography experiences of each youth.</w:t>
      </w:r>
    </w:p>
    <w:p w14:paraId="5E6FDB18" w14:textId="77777777" w:rsidR="008B22D2" w:rsidRDefault="008B22D2" w:rsidP="008B22D2"/>
    <w:p w14:paraId="18245738" w14:textId="34F2B754" w:rsidR="008B22D2" w:rsidRPr="00E752ED" w:rsidRDefault="008B22D2" w:rsidP="008B22D2">
      <w:r>
        <w:rPr>
          <w:b/>
        </w:rPr>
        <w:t xml:space="preserve">Have you ever worked in or seen a darkroom? </w:t>
      </w:r>
      <w:r>
        <w:t>Go around.</w:t>
      </w:r>
    </w:p>
    <w:p w14:paraId="02ABC40E" w14:textId="77777777" w:rsidR="008B22D2" w:rsidRDefault="008B22D2" w:rsidP="008B22D2">
      <w:pPr>
        <w:rPr>
          <w:b/>
        </w:rPr>
      </w:pPr>
    </w:p>
    <w:p w14:paraId="4532BF55" w14:textId="04350FCC" w:rsidR="008B22D2" w:rsidRPr="00E752ED" w:rsidRDefault="008B22D2" w:rsidP="008B22D2">
      <w:r>
        <w:rPr>
          <w:b/>
        </w:rPr>
        <w:t xml:space="preserve">Have you ever seen a photograph or film negatives? </w:t>
      </w:r>
      <w:r>
        <w:t>Go around.</w:t>
      </w:r>
    </w:p>
    <w:p w14:paraId="46E2FE5D" w14:textId="77777777" w:rsidR="008B22D2" w:rsidRDefault="008B22D2" w:rsidP="008B22D2"/>
    <w:p w14:paraId="0D451180" w14:textId="77777777" w:rsidR="008B22D2" w:rsidRDefault="008B22D2" w:rsidP="008B22D2">
      <w:r>
        <w:rPr>
          <w:b/>
        </w:rPr>
        <w:t>Have you ever made a solar print</w:t>
      </w:r>
      <w:r w:rsidRPr="0070254E">
        <w:rPr>
          <w:b/>
        </w:rPr>
        <w:t>?</w:t>
      </w:r>
      <w:r w:rsidRPr="0070254E">
        <w:t xml:space="preserve"> </w:t>
      </w:r>
      <w:r>
        <w:t>Go around.</w:t>
      </w:r>
    </w:p>
    <w:p w14:paraId="4928C173" w14:textId="77777777" w:rsidR="008B22D2" w:rsidRDefault="008B22D2" w:rsidP="008B22D2">
      <w:pPr>
        <w:rPr>
          <w:b/>
        </w:rPr>
      </w:pPr>
    </w:p>
    <w:p w14:paraId="3B9223C8" w14:textId="77777777" w:rsidR="008B22D2" w:rsidRDefault="008B22D2" w:rsidP="008B22D2">
      <w:r>
        <w:rPr>
          <w:b/>
        </w:rPr>
        <w:t>What is a blue</w:t>
      </w:r>
      <w:del w:id="530" w:author="Author">
        <w:r w:rsidDel="00205B80">
          <w:rPr>
            <w:b/>
          </w:rPr>
          <w:delText xml:space="preserve"> </w:delText>
        </w:r>
      </w:del>
      <w:r>
        <w:rPr>
          <w:b/>
        </w:rPr>
        <w:t>print</w:t>
      </w:r>
      <w:r w:rsidRPr="0070254E">
        <w:rPr>
          <w:b/>
        </w:rPr>
        <w:t>?</w:t>
      </w:r>
      <w:r>
        <w:t xml:space="preserve"> Turn to your partner and tell them what you think a blue</w:t>
      </w:r>
      <w:del w:id="531" w:author="Author">
        <w:r w:rsidDel="00205B80">
          <w:delText xml:space="preserve"> </w:delText>
        </w:r>
      </w:del>
      <w:r>
        <w:t>print is. Have each two-person group share their definition. Talk about how blue</w:t>
      </w:r>
      <w:del w:id="532" w:author="Author">
        <w:r w:rsidDel="00205B80">
          <w:delText xml:space="preserve"> </w:delText>
        </w:r>
      </w:del>
      <w:r>
        <w:t xml:space="preserve">prints were a way of making copies of drawings for architects and engineers before printers. </w:t>
      </w:r>
    </w:p>
    <w:p w14:paraId="707382AD" w14:textId="77777777" w:rsidR="008B22D2" w:rsidRDefault="008B22D2" w:rsidP="008B22D2"/>
    <w:p w14:paraId="1A690A94" w14:textId="2696C6D0" w:rsidR="008B22D2" w:rsidRDefault="008B22D2" w:rsidP="008B22D2">
      <w:r w:rsidRPr="0065154E">
        <w:rPr>
          <w:b/>
        </w:rPr>
        <w:t>What is a transparency?</w:t>
      </w:r>
      <w:r>
        <w:rPr>
          <w:b/>
        </w:rPr>
        <w:t xml:space="preserve"> </w:t>
      </w:r>
      <w:r>
        <w:t xml:space="preserve">Turn to your partner and tell them what you think a transparency is. Have each two-person group share their definition. Talk about how transparencies were used with overhead </w:t>
      </w:r>
      <w:r w:rsidR="00110C4D">
        <w:t>projectors and</w:t>
      </w:r>
      <w:r>
        <w:t xml:space="preserve"> are similar to film negatives.</w:t>
      </w:r>
    </w:p>
    <w:p w14:paraId="11354A8F" w14:textId="394E9E86" w:rsidR="007E03B8" w:rsidRDefault="007E03B8" w:rsidP="0068517F"/>
    <w:p w14:paraId="447A1482" w14:textId="5D5593EA" w:rsidR="007E03B8" w:rsidRDefault="007E03B8" w:rsidP="007E03B8">
      <w:r w:rsidRPr="00BD5E04">
        <w:rPr>
          <w:b/>
        </w:rPr>
        <w:t>Reflect:</w:t>
      </w:r>
      <w:r>
        <w:t xml:space="preserve"> </w:t>
      </w:r>
      <w:r w:rsidR="008B22D2">
        <w:t>Why would we want to use a transparency?</w:t>
      </w:r>
    </w:p>
    <w:p w14:paraId="1A71A0C9" w14:textId="1CCA14D8" w:rsidR="007E03B8" w:rsidRDefault="007E03B8" w:rsidP="007E03B8">
      <w:r w:rsidRPr="007E03B8">
        <w:rPr>
          <w:b/>
        </w:rPr>
        <w:t>Apply:</w:t>
      </w:r>
      <w:r>
        <w:t xml:space="preserve"> </w:t>
      </w:r>
      <w:r w:rsidR="008B22D2">
        <w:t>Think of the many things we have in our daily lives that let light in and block light. Could these be turned into photographs?</w:t>
      </w:r>
    </w:p>
    <w:p w14:paraId="14320588" w14:textId="77777777" w:rsidR="007E03B8" w:rsidRDefault="007E03B8" w:rsidP="007E03B8"/>
    <w:p w14:paraId="5E0AE2F5" w14:textId="6BF8A8B5" w:rsidR="007E03B8" w:rsidRDefault="007E03B8" w:rsidP="007E03B8">
      <w:pPr>
        <w:pStyle w:val="Heading2"/>
      </w:pPr>
      <w:r>
        <w:t>Activity</w:t>
      </w:r>
      <w:ins w:id="533" w:author="Author">
        <w:r w:rsidR="00B53458">
          <w:t xml:space="preserve"> — </w:t>
        </w:r>
      </w:ins>
      <w:del w:id="534" w:author="Author">
        <w:r w:rsidDel="00B53458">
          <w:delText xml:space="preserve"> </w:delText>
        </w:r>
        <w:r w:rsidR="008B22D2" w:rsidDel="00B53458">
          <w:delText xml:space="preserve">– </w:delText>
        </w:r>
      </w:del>
      <w:r w:rsidR="008B22D2">
        <w:t>Coating Cyanotypes</w:t>
      </w:r>
    </w:p>
    <w:p w14:paraId="2A2F187A" w14:textId="77777777" w:rsidR="00D120F5" w:rsidRPr="008A51CC" w:rsidRDefault="00D120F5" w:rsidP="00D120F5">
      <w:pPr>
        <w:pStyle w:val="ListParagraph"/>
        <w:numPr>
          <w:ilvl w:val="0"/>
          <w:numId w:val="23"/>
        </w:numPr>
      </w:pPr>
      <w:r w:rsidRPr="008A51CC">
        <w:t xml:space="preserve">Thick paper or white </w:t>
      </w:r>
      <w:r>
        <w:t xml:space="preserve">natural </w:t>
      </w:r>
      <w:r w:rsidRPr="008A51CC">
        <w:t>fabric</w:t>
      </w:r>
      <w:r>
        <w:t xml:space="preserve"> (no plastics)</w:t>
      </w:r>
    </w:p>
    <w:p w14:paraId="3878D008" w14:textId="77777777" w:rsidR="00D120F5" w:rsidRDefault="00D120F5" w:rsidP="00D120F5">
      <w:pPr>
        <w:pStyle w:val="ListParagraph"/>
        <w:numPr>
          <w:ilvl w:val="0"/>
          <w:numId w:val="23"/>
        </w:numPr>
      </w:pPr>
      <w:r w:rsidRPr="008A51CC">
        <w:t>Brush</w:t>
      </w:r>
      <w:r>
        <w:t xml:space="preserve"> or foam brush</w:t>
      </w:r>
    </w:p>
    <w:p w14:paraId="0DD197A7" w14:textId="77777777" w:rsidR="00D120F5" w:rsidRPr="008A51CC" w:rsidRDefault="00D120F5" w:rsidP="00D120F5">
      <w:pPr>
        <w:pStyle w:val="ListParagraph"/>
        <w:numPr>
          <w:ilvl w:val="0"/>
          <w:numId w:val="23"/>
        </w:numPr>
      </w:pPr>
      <w:r>
        <w:t>Newspaper or paper to protect tables</w:t>
      </w:r>
    </w:p>
    <w:p w14:paraId="3CB3A5DA" w14:textId="754ADBC8" w:rsidR="00D120F5" w:rsidRPr="008A51CC" w:rsidRDefault="00D120F5" w:rsidP="00D120F5">
      <w:pPr>
        <w:pStyle w:val="ListParagraph"/>
        <w:numPr>
          <w:ilvl w:val="0"/>
          <w:numId w:val="23"/>
        </w:numPr>
      </w:pPr>
      <w:r w:rsidRPr="008A51CC">
        <w:t>2</w:t>
      </w:r>
      <w:ins w:id="535" w:author="Author">
        <w:r w:rsidR="009C4357">
          <w:t>-</w:t>
        </w:r>
      </w:ins>
      <w:del w:id="536" w:author="Author">
        <w:r w:rsidRPr="008A51CC" w:rsidDel="009C4357">
          <w:delText xml:space="preserve"> </w:delText>
        </w:r>
      </w:del>
      <w:r w:rsidRPr="008A51CC">
        <w:t xml:space="preserve">part </w:t>
      </w:r>
      <w:ins w:id="537" w:author="Author">
        <w:r w:rsidR="009C4357">
          <w:t>c</w:t>
        </w:r>
      </w:ins>
      <w:del w:id="538" w:author="Author">
        <w:r w:rsidRPr="008A51CC" w:rsidDel="009C4357">
          <w:delText>C</w:delText>
        </w:r>
      </w:del>
      <w:r w:rsidRPr="008A51CC">
        <w:t xml:space="preserve">yanotype </w:t>
      </w:r>
      <w:ins w:id="539" w:author="Author">
        <w:r w:rsidR="009C4357">
          <w:t>i</w:t>
        </w:r>
      </w:ins>
      <w:del w:id="540" w:author="Author">
        <w:r w:rsidRPr="008A51CC" w:rsidDel="009C4357">
          <w:delText>I</w:delText>
        </w:r>
      </w:del>
      <w:r w:rsidRPr="008A51CC">
        <w:t>ngredients (</w:t>
      </w:r>
      <w:ins w:id="541" w:author="Author">
        <w:r w:rsidR="009C4357">
          <w:t>f</w:t>
        </w:r>
      </w:ins>
      <w:del w:id="542" w:author="Author">
        <w:r w:rsidRPr="008A51CC" w:rsidDel="009C4357">
          <w:delText>F</w:delText>
        </w:r>
      </w:del>
      <w:r w:rsidRPr="008A51CC">
        <w:t xml:space="preserve">erric ammonium citrate [green] and potassium ferricyanide) </w:t>
      </w:r>
    </w:p>
    <w:p w14:paraId="52EE8146" w14:textId="77777777" w:rsidR="00D120F5" w:rsidRPr="008A51CC" w:rsidRDefault="00D120F5" w:rsidP="00D120F5">
      <w:pPr>
        <w:pStyle w:val="ListParagraph"/>
        <w:numPr>
          <w:ilvl w:val="0"/>
          <w:numId w:val="23"/>
        </w:numPr>
      </w:pPr>
      <w:r w:rsidRPr="008A51CC">
        <w:t>Water for mixing</w:t>
      </w:r>
    </w:p>
    <w:p w14:paraId="22E2358B" w14:textId="77777777" w:rsidR="00D120F5" w:rsidRPr="008A51CC" w:rsidRDefault="00D120F5" w:rsidP="00D120F5">
      <w:pPr>
        <w:pStyle w:val="ListParagraph"/>
        <w:numPr>
          <w:ilvl w:val="0"/>
          <w:numId w:val="23"/>
        </w:numPr>
      </w:pPr>
      <w:r w:rsidRPr="008A51CC">
        <w:t>A mixing container</w:t>
      </w:r>
    </w:p>
    <w:p w14:paraId="5B2CEA8A" w14:textId="77777777" w:rsidR="00D120F5" w:rsidRPr="008A51CC" w:rsidRDefault="00D120F5" w:rsidP="00D120F5">
      <w:pPr>
        <w:pStyle w:val="ListParagraph"/>
        <w:numPr>
          <w:ilvl w:val="0"/>
          <w:numId w:val="23"/>
        </w:numPr>
      </w:pPr>
      <w:r>
        <w:t>Running w</w:t>
      </w:r>
      <w:r w:rsidRPr="008A51CC">
        <w:t>ater for rinsing</w:t>
      </w:r>
    </w:p>
    <w:p w14:paraId="652E9030" w14:textId="77777777" w:rsidR="00D120F5" w:rsidRPr="008A51CC" w:rsidRDefault="00D120F5" w:rsidP="00D120F5">
      <w:pPr>
        <w:pStyle w:val="ListParagraph"/>
        <w:numPr>
          <w:ilvl w:val="0"/>
          <w:numId w:val="23"/>
        </w:numPr>
      </w:pPr>
      <w:r w:rsidRPr="008A51CC">
        <w:t>Sun or UV light for exposing</w:t>
      </w:r>
    </w:p>
    <w:p w14:paraId="465E7C65" w14:textId="77777777" w:rsidR="00D120F5" w:rsidRPr="008A51CC" w:rsidRDefault="00D120F5" w:rsidP="00D120F5">
      <w:pPr>
        <w:pStyle w:val="ListParagraph"/>
        <w:numPr>
          <w:ilvl w:val="0"/>
          <w:numId w:val="23"/>
        </w:numPr>
      </w:pPr>
      <w:r w:rsidRPr="008A51CC">
        <w:t>Gloves to protect from staining hands</w:t>
      </w:r>
    </w:p>
    <w:p w14:paraId="31D70B4E" w14:textId="77777777" w:rsidR="00D120F5" w:rsidRPr="008A51CC" w:rsidRDefault="00D120F5" w:rsidP="00D120F5">
      <w:pPr>
        <w:pStyle w:val="ListParagraph"/>
        <w:numPr>
          <w:ilvl w:val="0"/>
          <w:numId w:val="23"/>
        </w:numPr>
      </w:pPr>
      <w:r w:rsidRPr="008A51CC">
        <w:t>Contact frame or piece of plexiglass</w:t>
      </w:r>
      <w:r>
        <w:t xml:space="preserve"> or clear plastic paper sleeve protectors</w:t>
      </w:r>
      <w:r w:rsidRPr="008A51CC">
        <w:t xml:space="preserve"> to keep things in place during exposure</w:t>
      </w:r>
    </w:p>
    <w:p w14:paraId="21D9764C" w14:textId="77777777" w:rsidR="00D120F5" w:rsidRDefault="00D120F5" w:rsidP="00D120F5">
      <w:pPr>
        <w:pStyle w:val="ListParagraph"/>
        <w:numPr>
          <w:ilvl w:val="0"/>
          <w:numId w:val="23"/>
        </w:numPr>
      </w:pPr>
      <w:r w:rsidRPr="008A51CC">
        <w:t>Objects to create photograms</w:t>
      </w:r>
      <w:r>
        <w:t xml:space="preserve"> </w:t>
      </w:r>
    </w:p>
    <w:p w14:paraId="2E9BF59C" w14:textId="77777777" w:rsidR="00D120F5" w:rsidRPr="008A51CC" w:rsidRDefault="00D120F5" w:rsidP="00D120F5">
      <w:pPr>
        <w:pStyle w:val="ListParagraph"/>
        <w:numPr>
          <w:ilvl w:val="0"/>
          <w:numId w:val="23"/>
        </w:numPr>
      </w:pPr>
      <w:r>
        <w:t>Timer or stopwatch</w:t>
      </w:r>
    </w:p>
    <w:p w14:paraId="302A3DC3" w14:textId="1556D096" w:rsidR="00D120F5" w:rsidRPr="008A51CC" w:rsidRDefault="00D120F5" w:rsidP="00D120F5">
      <w:pPr>
        <w:pStyle w:val="ListParagraph"/>
        <w:numPr>
          <w:ilvl w:val="0"/>
          <w:numId w:val="23"/>
        </w:numPr>
      </w:pPr>
      <w:r w:rsidRPr="008A51CC">
        <w:t xml:space="preserve">Black and </w:t>
      </w:r>
      <w:ins w:id="543" w:author="Author">
        <w:r w:rsidR="009C4357">
          <w:t>w</w:t>
        </w:r>
      </w:ins>
      <w:del w:id="544" w:author="Author">
        <w:r w:rsidRPr="008A51CC" w:rsidDel="009C4357">
          <w:delText>W</w:delText>
        </w:r>
      </w:del>
      <w:r w:rsidRPr="008A51CC">
        <w:t xml:space="preserve">hite </w:t>
      </w:r>
      <w:ins w:id="545" w:author="Author">
        <w:r w:rsidR="009C4357">
          <w:t>n</w:t>
        </w:r>
      </w:ins>
      <w:del w:id="546" w:author="Author">
        <w:r w:rsidRPr="008A51CC" w:rsidDel="009C4357">
          <w:delText>N</w:delText>
        </w:r>
      </w:del>
      <w:r w:rsidRPr="008A51CC">
        <w:t>egative</w:t>
      </w:r>
      <w:r>
        <w:t xml:space="preserve"> </w:t>
      </w:r>
      <w:r w:rsidRPr="008A51CC">
        <w:rPr>
          <w:bCs/>
        </w:rPr>
        <w:t>(</w:t>
      </w:r>
      <w:ins w:id="547" w:author="Author">
        <w:r w:rsidR="009C4357">
          <w:rPr>
            <w:bCs/>
          </w:rPr>
          <w:t>o</w:t>
        </w:r>
      </w:ins>
      <w:del w:id="548" w:author="Author">
        <w:r w:rsidRPr="008A51CC" w:rsidDel="009C4357">
          <w:rPr>
            <w:bCs/>
          </w:rPr>
          <w:delText>O</w:delText>
        </w:r>
      </w:del>
      <w:r w:rsidRPr="008A51CC">
        <w:rPr>
          <w:bCs/>
        </w:rPr>
        <w:t>ptional)</w:t>
      </w:r>
    </w:p>
    <w:p w14:paraId="5F901E61" w14:textId="396AC9BD" w:rsidR="00D120F5" w:rsidRPr="008A51CC" w:rsidRDefault="00D120F5" w:rsidP="00D120F5">
      <w:pPr>
        <w:pStyle w:val="ListParagraph"/>
        <w:numPr>
          <w:ilvl w:val="0"/>
          <w:numId w:val="23"/>
        </w:numPr>
      </w:pPr>
      <w:r w:rsidRPr="008A51CC">
        <w:t xml:space="preserve">Black and </w:t>
      </w:r>
      <w:ins w:id="549" w:author="Author">
        <w:r w:rsidR="009C4357">
          <w:t>w</w:t>
        </w:r>
      </w:ins>
      <w:del w:id="550" w:author="Author">
        <w:r w:rsidRPr="008A51CC" w:rsidDel="009C4357">
          <w:delText>W</w:delText>
        </w:r>
      </w:del>
      <w:r w:rsidRPr="008A51CC">
        <w:t xml:space="preserve">hite </w:t>
      </w:r>
      <w:ins w:id="551" w:author="Author">
        <w:r w:rsidR="009C4357">
          <w:t>d</w:t>
        </w:r>
      </w:ins>
      <w:del w:id="552" w:author="Author">
        <w:r w:rsidRPr="008A51CC" w:rsidDel="009C4357">
          <w:delText>D</w:delText>
        </w:r>
      </w:del>
      <w:r w:rsidRPr="008A51CC">
        <w:t xml:space="preserve">igital </w:t>
      </w:r>
      <w:ins w:id="553" w:author="Author">
        <w:r w:rsidR="009C4357">
          <w:t>n</w:t>
        </w:r>
      </w:ins>
      <w:del w:id="554" w:author="Author">
        <w:r w:rsidRPr="008A51CC" w:rsidDel="009C4357">
          <w:delText>N</w:delText>
        </w:r>
      </w:del>
      <w:r w:rsidRPr="008A51CC">
        <w:t>egative</w:t>
      </w:r>
      <w:r>
        <w:t xml:space="preserve"> </w:t>
      </w:r>
      <w:r w:rsidRPr="008A51CC">
        <w:rPr>
          <w:bCs/>
        </w:rPr>
        <w:t>(</w:t>
      </w:r>
      <w:ins w:id="555" w:author="Author">
        <w:r w:rsidR="009C4357">
          <w:rPr>
            <w:bCs/>
          </w:rPr>
          <w:t>o</w:t>
        </w:r>
      </w:ins>
      <w:del w:id="556" w:author="Author">
        <w:r w:rsidRPr="008A51CC" w:rsidDel="009C4357">
          <w:rPr>
            <w:bCs/>
          </w:rPr>
          <w:delText>O</w:delText>
        </w:r>
      </w:del>
      <w:r w:rsidRPr="008A51CC">
        <w:rPr>
          <w:bCs/>
        </w:rPr>
        <w:t>ptional)</w:t>
      </w:r>
    </w:p>
    <w:p w14:paraId="1A1982BA" w14:textId="77777777" w:rsidR="00D120F5" w:rsidRPr="00D120F5" w:rsidRDefault="00D120F5" w:rsidP="00D120F5"/>
    <w:p w14:paraId="318D3742" w14:textId="77777777" w:rsidR="008B22D2" w:rsidRDefault="008B22D2" w:rsidP="008B22D2">
      <w:pPr>
        <w:rPr>
          <w:b/>
        </w:rPr>
      </w:pPr>
    </w:p>
    <w:p w14:paraId="48CC7170" w14:textId="219022A1" w:rsidR="008B22D2" w:rsidRDefault="008B22D2" w:rsidP="008B22D2">
      <w:pPr>
        <w:rPr>
          <w:b/>
        </w:rPr>
      </w:pPr>
      <w:proofErr w:type="spellStart"/>
      <w:r>
        <w:rPr>
          <w:b/>
        </w:rPr>
        <w:t>CY</w:t>
      </w:r>
      <w:r w:rsidRPr="008A51CC">
        <w:rPr>
          <w:b/>
        </w:rPr>
        <w:t>anotype</w:t>
      </w:r>
      <w:proofErr w:type="spellEnd"/>
    </w:p>
    <w:p w14:paraId="6628B96A" w14:textId="77777777" w:rsidR="008B22D2" w:rsidRDefault="008B22D2" w:rsidP="008B22D2">
      <w:pPr>
        <w:rPr>
          <w:bCs/>
        </w:rPr>
      </w:pPr>
      <w:r>
        <w:rPr>
          <w:bCs/>
        </w:rPr>
        <w:lastRenderedPageBreak/>
        <w:t>Cy</w:t>
      </w:r>
      <w:r w:rsidRPr="008A51CC">
        <w:rPr>
          <w:bCs/>
        </w:rPr>
        <w:t>anotype is a simple, almost fail-proof, alternative photography technique.</w:t>
      </w:r>
    </w:p>
    <w:p w14:paraId="435E0EA5" w14:textId="77777777" w:rsidR="008B22D2" w:rsidRDefault="008B22D2" w:rsidP="008B22D2">
      <w:pPr>
        <w:rPr>
          <w:bCs/>
        </w:rPr>
      </w:pPr>
    </w:p>
    <w:p w14:paraId="703FF0D1" w14:textId="338587B4" w:rsidR="008B22D2" w:rsidRDefault="008B22D2" w:rsidP="008B22D2">
      <w:pPr>
        <w:rPr>
          <w:bCs/>
        </w:rPr>
      </w:pPr>
      <w:r w:rsidRPr="00440FA9">
        <w:rPr>
          <w:b/>
          <w:bCs/>
        </w:rPr>
        <w:t>Be aware</w:t>
      </w:r>
      <w:r>
        <w:rPr>
          <w:bCs/>
        </w:rPr>
        <w:t xml:space="preserve"> this process uses chemicals that should not be consumed. If any gets on skin</w:t>
      </w:r>
      <w:ins w:id="557" w:author="Author">
        <w:r w:rsidR="00E62878">
          <w:rPr>
            <w:bCs/>
          </w:rPr>
          <w:t>,</w:t>
        </w:r>
      </w:ins>
      <w:r>
        <w:rPr>
          <w:bCs/>
        </w:rPr>
        <w:t xml:space="preserve"> wash off immediately</w:t>
      </w:r>
      <w:ins w:id="558" w:author="Author">
        <w:r w:rsidR="00E62878">
          <w:rPr>
            <w:bCs/>
          </w:rPr>
          <w:t>,</w:t>
        </w:r>
      </w:ins>
      <w:r>
        <w:rPr>
          <w:bCs/>
        </w:rPr>
        <w:t xml:space="preserve"> or it will stain. Be careful to not get cyanotype solution on clothing, tables, floors as it will stain. Do not do this activity while consuming food or snacks of any kind. Always wash hands after working with chemicals.</w:t>
      </w:r>
    </w:p>
    <w:p w14:paraId="70908DA3" w14:textId="0A67C755" w:rsidR="008B22D2" w:rsidRDefault="008B22D2" w:rsidP="008B22D2">
      <w:pPr>
        <w:rPr>
          <w:bCs/>
        </w:rPr>
      </w:pPr>
    </w:p>
    <w:p w14:paraId="7D55989B" w14:textId="77777777" w:rsidR="008B22D2" w:rsidRPr="008A51CC" w:rsidRDefault="008B22D2" w:rsidP="008B22D2">
      <w:pPr>
        <w:rPr>
          <w:b/>
        </w:rPr>
      </w:pPr>
      <w:r w:rsidRPr="008A51CC">
        <w:rPr>
          <w:b/>
        </w:rPr>
        <w:t>A Brief History</w:t>
      </w:r>
    </w:p>
    <w:p w14:paraId="57CC68EB" w14:textId="7EF07796" w:rsidR="008B22D2" w:rsidRPr="008A51CC" w:rsidRDefault="008B22D2" w:rsidP="008B22D2">
      <w:r>
        <w:t>Cy</w:t>
      </w:r>
      <w:r w:rsidRPr="008A51CC">
        <w:t>anotype was de</w:t>
      </w:r>
      <w:r>
        <w:t>veloped</w:t>
      </w:r>
      <w:r w:rsidRPr="008A51CC">
        <w:t xml:space="preserve"> in 1842 by Sir John Herschel (1792</w:t>
      </w:r>
      <w:ins w:id="559" w:author="Author">
        <w:r w:rsidR="002139AB">
          <w:t>–</w:t>
        </w:r>
      </w:ins>
      <w:del w:id="560" w:author="Author">
        <w:r w:rsidRPr="008A51CC" w:rsidDel="002139AB">
          <w:delText>-</w:delText>
        </w:r>
      </w:del>
      <w:r w:rsidRPr="008A51CC">
        <w:t>1871), only three years after the official discovery of photography. Hershel was also the founder of the words “positive</w:t>
      </w:r>
      <w:ins w:id="561" w:author="Author">
        <w:r w:rsidR="009F0307">
          <w:t>,”</w:t>
        </w:r>
      </w:ins>
      <w:del w:id="562" w:author="Author">
        <w:r w:rsidRPr="008A51CC" w:rsidDel="009F0307">
          <w:delText xml:space="preserve"> and</w:delText>
        </w:r>
      </w:del>
      <w:r w:rsidRPr="008A51CC">
        <w:t xml:space="preserve"> </w:t>
      </w:r>
      <w:ins w:id="563" w:author="Author">
        <w:r w:rsidR="009F0307">
          <w:t>“</w:t>
        </w:r>
      </w:ins>
      <w:r w:rsidRPr="008A51CC">
        <w:t>negative,” “photograph,” and “snapshot.” As a scientist, he experimented with concepts revolving around light</w:t>
      </w:r>
      <w:ins w:id="564" w:author="Author">
        <w:r w:rsidR="009F0307">
          <w:t xml:space="preserve"> </w:t>
        </w:r>
      </w:ins>
      <w:del w:id="565" w:author="Author">
        <w:r w:rsidRPr="008A51CC" w:rsidDel="009F0307">
          <w:delText>-</w:delText>
        </w:r>
      </w:del>
      <w:r w:rsidRPr="008A51CC">
        <w:t xml:space="preserve">sensitivity of silver salts, metals, and vegetation. He continued to experiment with highly colored dye of flowers from his garden that could potentially be light sensitive. </w:t>
      </w:r>
    </w:p>
    <w:p w14:paraId="57E1EDE4" w14:textId="77777777" w:rsidR="008B22D2" w:rsidRDefault="008B22D2" w:rsidP="008B22D2">
      <w:pPr>
        <w:rPr>
          <w:b/>
        </w:rPr>
      </w:pPr>
    </w:p>
    <w:p w14:paraId="11701A99" w14:textId="77777777" w:rsidR="008B22D2" w:rsidRPr="00662EAE" w:rsidRDefault="008B22D2" w:rsidP="008B22D2">
      <w:pPr>
        <w:rPr>
          <w:b/>
        </w:rPr>
      </w:pPr>
      <w:r w:rsidRPr="00662EAE">
        <w:rPr>
          <w:b/>
        </w:rPr>
        <w:t xml:space="preserve">It’s a process… </w:t>
      </w:r>
    </w:p>
    <w:p w14:paraId="14B92019" w14:textId="5D9EB49F" w:rsidR="008B22D2" w:rsidRPr="00662EAE" w:rsidRDefault="008B22D2" w:rsidP="008B22D2">
      <w:r w:rsidRPr="00662EAE">
        <w:t xml:space="preserve">The following prepares around 50 </w:t>
      </w:r>
      <w:r>
        <w:t>8x10 photograms</w:t>
      </w:r>
      <w:r w:rsidRPr="00662EAE">
        <w:t xml:space="preserve">. </w:t>
      </w:r>
    </w:p>
    <w:p w14:paraId="1D11219F" w14:textId="77777777" w:rsidR="008B22D2" w:rsidRDefault="008B22D2" w:rsidP="008B22D2">
      <w:pPr>
        <w:rPr>
          <w:bCs/>
        </w:rPr>
      </w:pPr>
    </w:p>
    <w:p w14:paraId="35438FA1" w14:textId="6F0FDAE3" w:rsidR="008B22D2" w:rsidRDefault="008B22D2" w:rsidP="008B22D2">
      <w:r>
        <w:rPr>
          <w:bCs/>
        </w:rPr>
        <w:t>At least 24 hours b</w:t>
      </w:r>
      <w:r w:rsidRPr="00662EAE">
        <w:rPr>
          <w:bCs/>
        </w:rPr>
        <w:t>efore you begin</w:t>
      </w:r>
      <w:r>
        <w:t xml:space="preserve">, </w:t>
      </w:r>
      <w:r w:rsidRPr="00662EAE">
        <w:rPr>
          <w:lang w:val="pt-PT"/>
        </w:rPr>
        <w:t xml:space="preserve">dissolve </w:t>
      </w:r>
      <w:r w:rsidRPr="00662EAE">
        <w:t>each chemical in water to mak</w:t>
      </w:r>
      <w:r>
        <w:t xml:space="preserve">e two different solutions. Add 25 grams </w:t>
      </w:r>
      <w:del w:id="566" w:author="Author">
        <w:r w:rsidDel="00F45336">
          <w:delText>A</w:delText>
        </w:r>
        <w:r w:rsidDel="00F45336">
          <w:rPr>
            <w:lang w:val="pt-PT"/>
          </w:rPr>
          <w:delText>mmonium Ferric C</w:delText>
        </w:r>
        <w:r w:rsidRPr="00662EAE" w:rsidDel="00F45336">
          <w:rPr>
            <w:lang w:val="pt-PT"/>
          </w:rPr>
          <w:delText>itrate</w:delText>
        </w:r>
      </w:del>
      <w:ins w:id="567" w:author="Author">
        <w:r w:rsidR="00F45336">
          <w:t>ammonium ferric citrate</w:t>
        </w:r>
      </w:ins>
      <w:r w:rsidRPr="00662EAE">
        <w:t xml:space="preserve"> </w:t>
      </w:r>
      <w:r>
        <w:t xml:space="preserve">and 100 mL </w:t>
      </w:r>
      <w:r w:rsidRPr="00662EAE">
        <w:t xml:space="preserve">water </w:t>
      </w:r>
      <w:r>
        <w:t>into a light</w:t>
      </w:r>
      <w:ins w:id="568" w:author="Author">
        <w:r w:rsidR="00F45336">
          <w:t>-</w:t>
        </w:r>
      </w:ins>
      <w:del w:id="569" w:author="Author">
        <w:r w:rsidDel="00F45336">
          <w:delText xml:space="preserve"> </w:delText>
        </w:r>
      </w:del>
      <w:r>
        <w:t>tight container with a lid. In a separate container</w:t>
      </w:r>
      <w:ins w:id="570" w:author="Author">
        <w:r w:rsidR="00F45336">
          <w:t>,</w:t>
        </w:r>
      </w:ins>
      <w:r>
        <w:t xml:space="preserve"> add 10 grams </w:t>
      </w:r>
      <w:del w:id="571" w:author="Author">
        <w:r w:rsidDel="00F45336">
          <w:delText>Potassium F</w:delText>
        </w:r>
        <w:r w:rsidRPr="00662EAE" w:rsidDel="00F45336">
          <w:delText>erricyanide</w:delText>
        </w:r>
      </w:del>
      <w:ins w:id="572" w:author="Author">
        <w:r w:rsidR="00F45336">
          <w:t>potassium ferricyanide</w:t>
        </w:r>
      </w:ins>
      <w:r w:rsidRPr="00662EAE">
        <w:t xml:space="preserve"> </w:t>
      </w:r>
      <w:r>
        <w:t>and 100 mL</w:t>
      </w:r>
      <w:r w:rsidRPr="00662EAE">
        <w:t xml:space="preserve"> water. </w:t>
      </w:r>
      <w:r>
        <w:t>Agitate slowly</w:t>
      </w:r>
      <w:r w:rsidRPr="00662EAE">
        <w:t xml:space="preserve"> until the chemicals dissolve. </w:t>
      </w:r>
      <w:r>
        <w:t>These bottles can last for over a year</w:t>
      </w:r>
      <w:ins w:id="573" w:author="Author">
        <w:r w:rsidR="00F45336">
          <w:t>,</w:t>
        </w:r>
      </w:ins>
      <w:r>
        <w:t xml:space="preserve"> stored at room temperature. If storing for a long time</w:t>
      </w:r>
      <w:ins w:id="574" w:author="Author">
        <w:r w:rsidR="00F45336">
          <w:t>,</w:t>
        </w:r>
      </w:ins>
      <w:r>
        <w:t xml:space="preserve"> a slime may form on the surface</w:t>
      </w:r>
      <w:ins w:id="575" w:author="Author">
        <w:r w:rsidR="00F45336">
          <w:t>; t</w:t>
        </w:r>
      </w:ins>
      <w:del w:id="576" w:author="Author">
        <w:r w:rsidDel="00F45336">
          <w:delText xml:space="preserve"> t</w:delText>
        </w:r>
      </w:del>
      <w:r>
        <w:t>his can be removed with a paint brush before coating</w:t>
      </w:r>
      <w:ins w:id="577" w:author="Author">
        <w:r w:rsidR="00F45336">
          <w:t xml:space="preserve"> the</w:t>
        </w:r>
      </w:ins>
      <w:r>
        <w:t xml:space="preserve"> paper. </w:t>
      </w:r>
    </w:p>
    <w:p w14:paraId="7BE9D62C" w14:textId="77777777" w:rsidR="008B22D2" w:rsidRDefault="008B22D2" w:rsidP="008B22D2"/>
    <w:p w14:paraId="54CA4926" w14:textId="3AD93C74" w:rsidR="008B22D2" w:rsidRPr="00662EAE" w:rsidRDefault="008B22D2" w:rsidP="008B22D2">
      <w:r>
        <w:t>Right before coating</w:t>
      </w:r>
      <w:ins w:id="578" w:author="Author">
        <w:r w:rsidR="00F45336">
          <w:t xml:space="preserve"> the</w:t>
        </w:r>
      </w:ins>
      <w:r>
        <w:t xml:space="preserve"> paper or fabric, measure and combine</w:t>
      </w:r>
      <w:r w:rsidRPr="00662EAE">
        <w:t xml:space="preserve"> equal quantities of each solution in a separate container.</w:t>
      </w:r>
      <w:r>
        <w:t xml:space="preserve"> This container will be the one where paint brushes or foam brushes are dipped for coating. Unused mixed solution</w:t>
      </w:r>
      <w:r w:rsidRPr="00662EAE">
        <w:t xml:space="preserve"> can be stored </w:t>
      </w:r>
      <w:r>
        <w:t>for a week or more in a light</w:t>
      </w:r>
      <w:ins w:id="579" w:author="Author">
        <w:r w:rsidR="00F45336">
          <w:t>-</w:t>
        </w:r>
      </w:ins>
      <w:del w:id="580" w:author="Author">
        <w:r w:rsidDel="00F45336">
          <w:delText xml:space="preserve"> </w:delText>
        </w:r>
      </w:del>
      <w:r>
        <w:t>tight container</w:t>
      </w:r>
      <w:ins w:id="581" w:author="Author">
        <w:r w:rsidR="00F45336">
          <w:t>,</w:t>
        </w:r>
      </w:ins>
      <w:r>
        <w:t xml:space="preserve"> but it does lose its UV sensitivity over time.</w:t>
      </w:r>
    </w:p>
    <w:p w14:paraId="6F6517AF" w14:textId="77777777" w:rsidR="008B22D2" w:rsidRDefault="008B22D2" w:rsidP="008B22D2">
      <w:pPr>
        <w:rPr>
          <w:bCs/>
        </w:rPr>
      </w:pPr>
    </w:p>
    <w:p w14:paraId="144A8F76" w14:textId="0EB06D3B" w:rsidR="008B22D2" w:rsidRPr="00662EAE" w:rsidRDefault="008B22D2" w:rsidP="008B22D2">
      <w:r w:rsidRPr="00662EAE">
        <w:rPr>
          <w:bCs/>
        </w:rPr>
        <w:t>Next</w:t>
      </w:r>
      <w:r w:rsidRPr="00662EAE">
        <w:t xml:space="preserve">, </w:t>
      </w:r>
      <w:r>
        <w:t>brush</w:t>
      </w:r>
      <w:r w:rsidRPr="00662EAE">
        <w:t xml:space="preserve"> the</w:t>
      </w:r>
      <w:r>
        <w:t xml:space="preserve"> liquid solution </w:t>
      </w:r>
      <w:r w:rsidRPr="00662EAE">
        <w:t>onto the project area.</w:t>
      </w:r>
      <w:r>
        <w:t xml:space="preserve"> Make sure to not leave puddles on the paper</w:t>
      </w:r>
      <w:ins w:id="582" w:author="Author">
        <w:r w:rsidR="00F045E0">
          <w:t>;</w:t>
        </w:r>
      </w:ins>
      <w:r>
        <w:t xml:space="preserve"> a nice even coat is best.</w:t>
      </w:r>
      <w:r w:rsidRPr="00662EAE">
        <w:t xml:space="preserve"> Ensure your work area is dimly lit. Once the material is coated, leave it to dry in a dark area.</w:t>
      </w:r>
      <w:r>
        <w:t xml:space="preserve"> Make sure they are completely dry before exposing</w:t>
      </w:r>
      <w:ins w:id="583" w:author="Author">
        <w:r w:rsidR="00F045E0">
          <w:t>,</w:t>
        </w:r>
      </w:ins>
      <w:r>
        <w:t xml:space="preserve"> or they will rinse out and not expose properly. If the paper feels cool to the touch</w:t>
      </w:r>
      <w:ins w:id="584" w:author="Author">
        <w:r w:rsidR="00F045E0">
          <w:t>,</w:t>
        </w:r>
      </w:ins>
      <w:r>
        <w:t xml:space="preserve"> it is probably still drying. Paper can be stored dry for many days as long as it is kept in light</w:t>
      </w:r>
      <w:ins w:id="585" w:author="Author">
        <w:r w:rsidR="00F045E0">
          <w:t>-</w:t>
        </w:r>
      </w:ins>
      <w:del w:id="586" w:author="Author">
        <w:r w:rsidDel="00F045E0">
          <w:delText xml:space="preserve"> </w:delText>
        </w:r>
      </w:del>
      <w:r>
        <w:t>tight containers. To speed up the process</w:t>
      </w:r>
      <w:ins w:id="587" w:author="Author">
        <w:r w:rsidR="00F045E0">
          <w:t>,</w:t>
        </w:r>
      </w:ins>
      <w:r>
        <w:t xml:space="preserve"> you can coat paper days in advance and have</w:t>
      </w:r>
      <w:ins w:id="588" w:author="Author">
        <w:r w:rsidR="00F045E0">
          <w:t xml:space="preserve"> it</w:t>
        </w:r>
      </w:ins>
      <w:r>
        <w:t xml:space="preserve"> dry and ready to expose to light. </w:t>
      </w:r>
    </w:p>
    <w:p w14:paraId="4A56C1CC" w14:textId="77777777" w:rsidR="008B22D2" w:rsidRDefault="008B22D2" w:rsidP="008B22D2">
      <w:pPr>
        <w:rPr>
          <w:bCs/>
        </w:rPr>
      </w:pPr>
    </w:p>
    <w:p w14:paraId="373FA482" w14:textId="77777777" w:rsidR="008B22D2" w:rsidRDefault="007E03B8" w:rsidP="008B22D2">
      <w:pPr>
        <w:rPr>
          <w:bCs/>
        </w:rPr>
      </w:pPr>
      <w:r w:rsidRPr="00BD5E04">
        <w:rPr>
          <w:b/>
        </w:rPr>
        <w:t>Do:</w:t>
      </w:r>
      <w:r>
        <w:t xml:space="preserve"> </w:t>
      </w:r>
      <w:r w:rsidR="008B22D2">
        <w:rPr>
          <w:bCs/>
        </w:rPr>
        <w:t>Steps:</w:t>
      </w:r>
    </w:p>
    <w:p w14:paraId="1F96CE78" w14:textId="77777777" w:rsidR="008B22D2" w:rsidRDefault="008B22D2" w:rsidP="008B22D2">
      <w:pPr>
        <w:pStyle w:val="ListParagraph"/>
        <w:numPr>
          <w:ilvl w:val="0"/>
          <w:numId w:val="26"/>
        </w:numPr>
      </w:pPr>
      <w:r w:rsidRPr="00662EAE">
        <w:t xml:space="preserve">Lay the objects </w:t>
      </w:r>
      <w:r>
        <w:t>flat</w:t>
      </w:r>
      <w:r w:rsidRPr="00662EAE">
        <w:t xml:space="preserve"> </w:t>
      </w:r>
      <w:r>
        <w:t xml:space="preserve">in direct contact with </w:t>
      </w:r>
      <w:r w:rsidRPr="00662EAE">
        <w:t>the surface of your project.</w:t>
      </w:r>
    </w:p>
    <w:p w14:paraId="777B90C1" w14:textId="3C477C01" w:rsidR="008B22D2" w:rsidRDefault="008B22D2" w:rsidP="008B22D2">
      <w:pPr>
        <w:pStyle w:val="ListParagraph"/>
        <w:numPr>
          <w:ilvl w:val="0"/>
          <w:numId w:val="26"/>
        </w:numPr>
      </w:pPr>
      <w:r w:rsidRPr="00662EAE">
        <w:t xml:space="preserve">Cover with a piece of </w:t>
      </w:r>
      <w:r>
        <w:t>glass or clear plastic</w:t>
      </w:r>
      <w:r w:rsidRPr="00662EAE">
        <w:t xml:space="preserve"> to en</w:t>
      </w:r>
      <w:r>
        <w:t>sure your objects stay in place, mak</w:t>
      </w:r>
      <w:ins w:id="589" w:author="Author">
        <w:r w:rsidR="00121A05">
          <w:t>ing</w:t>
        </w:r>
      </w:ins>
      <w:del w:id="590" w:author="Author">
        <w:r w:rsidDel="00121A05">
          <w:delText>e</w:delText>
        </w:r>
      </w:del>
      <w:r>
        <w:t xml:space="preserve"> sure things do not move in the wind if exposing outside.</w:t>
      </w:r>
    </w:p>
    <w:p w14:paraId="5A6D4109" w14:textId="49765CAC" w:rsidR="008B22D2" w:rsidRDefault="008B22D2" w:rsidP="008B22D2">
      <w:pPr>
        <w:pStyle w:val="ListParagraph"/>
        <w:numPr>
          <w:ilvl w:val="0"/>
          <w:numId w:val="26"/>
        </w:numPr>
      </w:pPr>
      <w:r>
        <w:t>Find a sunny space to expose your cyanotypes</w:t>
      </w:r>
      <w:ins w:id="591" w:author="Author">
        <w:r w:rsidR="00121A05">
          <w:t>,</w:t>
        </w:r>
      </w:ins>
      <w:r>
        <w:t xml:space="preserve"> mak</w:t>
      </w:r>
      <w:ins w:id="592" w:author="Author">
        <w:r w:rsidR="00121A05">
          <w:t>ing</w:t>
        </w:r>
      </w:ins>
      <w:del w:id="593" w:author="Author">
        <w:r w:rsidDel="00121A05">
          <w:delText>e</w:delText>
        </w:r>
      </w:del>
      <w:r>
        <w:t xml:space="preserve"> sure not to accidently shade during exposure.</w:t>
      </w:r>
    </w:p>
    <w:p w14:paraId="2C64D91A" w14:textId="791C0BF7" w:rsidR="008B22D2" w:rsidRDefault="008B22D2" w:rsidP="008B22D2">
      <w:pPr>
        <w:pStyle w:val="ListParagraph"/>
        <w:numPr>
          <w:ilvl w:val="0"/>
          <w:numId w:val="26"/>
        </w:numPr>
      </w:pPr>
      <w:r>
        <w:t>After waiting about 8</w:t>
      </w:r>
      <w:del w:id="594" w:author="Author">
        <w:r w:rsidRPr="00662EAE" w:rsidDel="00121A05">
          <w:delText>-</w:delText>
        </w:r>
      </w:del>
      <w:ins w:id="595" w:author="Author">
        <w:r w:rsidR="00121A05">
          <w:t>–</w:t>
        </w:r>
      </w:ins>
      <w:r w:rsidRPr="00662EAE">
        <w:t>20 minutes (depending on the strength of the l</w:t>
      </w:r>
      <w:r>
        <w:t>ight)</w:t>
      </w:r>
      <w:ins w:id="596" w:author="Author">
        <w:r w:rsidR="009D45E7">
          <w:t>,</w:t>
        </w:r>
      </w:ins>
      <w:r>
        <w:t xml:space="preserve"> you can bring the photograms back to a sink.</w:t>
      </w:r>
    </w:p>
    <w:p w14:paraId="33E98453" w14:textId="5757F449" w:rsidR="008B22D2" w:rsidRDefault="008B22D2" w:rsidP="008B22D2">
      <w:pPr>
        <w:pStyle w:val="ListParagraph"/>
        <w:numPr>
          <w:ilvl w:val="0"/>
          <w:numId w:val="26"/>
        </w:numPr>
      </w:pPr>
      <w:del w:id="597" w:author="Author">
        <w:r w:rsidRPr="00662EAE" w:rsidDel="00525918">
          <w:lastRenderedPageBreak/>
          <w:delText xml:space="preserve"> </w:delText>
        </w:r>
      </w:del>
      <w:r w:rsidRPr="00662EAE">
        <w:t>Rinse the project</w:t>
      </w:r>
      <w:r>
        <w:t xml:space="preserve"> in room</w:t>
      </w:r>
      <w:ins w:id="598" w:author="Author">
        <w:r w:rsidR="00525918">
          <w:t>-</w:t>
        </w:r>
      </w:ins>
      <w:del w:id="599" w:author="Author">
        <w:r w:rsidDel="00525918">
          <w:delText xml:space="preserve"> </w:delText>
        </w:r>
      </w:del>
      <w:r>
        <w:t>temperature water</w:t>
      </w:r>
      <w:r w:rsidRPr="00662EAE">
        <w:t xml:space="preserve"> until the water runs clear. </w:t>
      </w:r>
      <w:r>
        <w:t>All the yellow green should wash out</w:t>
      </w:r>
      <w:ins w:id="600" w:author="Author">
        <w:r w:rsidR="00525918">
          <w:t>,</w:t>
        </w:r>
      </w:ins>
      <w:r>
        <w:t xml:space="preserve"> leaving only a nice blue and white. Be careful to not tear the paper while rinsing.</w:t>
      </w:r>
    </w:p>
    <w:p w14:paraId="208641BD" w14:textId="0C7AAF37" w:rsidR="008B22D2" w:rsidRPr="00662EAE" w:rsidRDefault="008B22D2" w:rsidP="008B22D2">
      <w:pPr>
        <w:pStyle w:val="ListParagraph"/>
        <w:numPr>
          <w:ilvl w:val="0"/>
          <w:numId w:val="26"/>
        </w:numPr>
      </w:pPr>
      <w:r w:rsidRPr="00662EAE">
        <w:t xml:space="preserve">Let the project dry. </w:t>
      </w:r>
      <w:r>
        <w:t>It works best to place the paper on a paper towel</w:t>
      </w:r>
      <w:ins w:id="601" w:author="Author">
        <w:r w:rsidR="00525918">
          <w:t>,</w:t>
        </w:r>
      </w:ins>
      <w:r>
        <w:t xml:space="preserve"> and then place a second paper towel on top and blot the photograph to soak up most of the residual water. Then the project can be hung or laid flat to dry. </w:t>
      </w:r>
      <w:r w:rsidRPr="00662EAE">
        <w:t>And</w:t>
      </w:r>
      <w:ins w:id="602" w:author="Author">
        <w:r w:rsidR="00525918">
          <w:t xml:space="preserve"> </w:t>
        </w:r>
      </w:ins>
      <w:del w:id="603" w:author="Author">
        <w:r w:rsidRPr="00662EAE" w:rsidDel="00525918">
          <w:delText xml:space="preserve">… </w:delText>
        </w:r>
      </w:del>
      <w:ins w:id="604" w:author="Author">
        <w:r w:rsidR="00525918">
          <w:t>v</w:t>
        </w:r>
      </w:ins>
      <w:del w:id="605" w:author="Author">
        <w:r w:rsidRPr="00662EAE" w:rsidDel="00525918">
          <w:delText>V</w:delText>
        </w:r>
      </w:del>
      <w:r w:rsidRPr="00662EAE">
        <w:t xml:space="preserve">oila! You now have a unique masterpiece. </w:t>
      </w:r>
      <w:r>
        <w:t>If paper curls</w:t>
      </w:r>
      <w:ins w:id="606" w:author="Author">
        <w:r w:rsidR="00525918">
          <w:t>,</w:t>
        </w:r>
      </w:ins>
      <w:r>
        <w:t xml:space="preserve"> you may press the cyanotypes with books or a heat press. </w:t>
      </w:r>
    </w:p>
    <w:p w14:paraId="58FEC395" w14:textId="1C8F0F03" w:rsidR="007E03B8" w:rsidRDefault="007E03B8" w:rsidP="008B22D2"/>
    <w:p w14:paraId="02A0A46C" w14:textId="77777777" w:rsidR="008B22D2" w:rsidRDefault="007E03B8" w:rsidP="008B22D2">
      <w:r w:rsidRPr="00BD5E04">
        <w:rPr>
          <w:b/>
        </w:rPr>
        <w:t>Reflect:</w:t>
      </w:r>
      <w:r>
        <w:t xml:space="preserve"> </w:t>
      </w:r>
    </w:p>
    <w:p w14:paraId="2008D6AC" w14:textId="689DA3C5" w:rsidR="008B22D2" w:rsidRPr="008A51CC" w:rsidRDefault="008B22D2" w:rsidP="008B22D2">
      <w:pPr>
        <w:rPr>
          <w:b/>
        </w:rPr>
      </w:pPr>
      <w:r w:rsidRPr="008A51CC">
        <w:rPr>
          <w:b/>
          <w:bCs/>
        </w:rPr>
        <w:t xml:space="preserve">What sort of surfaces are used with cyanotype? </w:t>
      </w:r>
    </w:p>
    <w:p w14:paraId="0E204081" w14:textId="2FA98BE8" w:rsidR="008B22D2" w:rsidRPr="008A51CC" w:rsidRDefault="008B22D2" w:rsidP="008B22D2">
      <w:r w:rsidRPr="008A51CC">
        <w:t>Paper and fabric are typically used with cyanotype. Almost any paper or fabric can be used, but this can depend on the type of project you are working on. Watercolor paper and rice paper work well</w:t>
      </w:r>
      <w:del w:id="607" w:author="Author">
        <w:r w:rsidRPr="008A51CC" w:rsidDel="00C34B46">
          <w:delText>,</w:delText>
        </w:r>
      </w:del>
      <w:r w:rsidRPr="008A51CC">
        <w:t xml:space="preserve"> but be open to experimenting with </w:t>
      </w:r>
      <w:del w:id="608" w:author="Author">
        <w:r w:rsidRPr="008A51CC" w:rsidDel="00C34B46">
          <w:tab/>
        </w:r>
      </w:del>
      <w:r w:rsidRPr="008A51CC">
        <w:t>other</w:t>
      </w:r>
      <w:r>
        <w:t xml:space="preserve"> natural</w:t>
      </w:r>
      <w:ins w:id="609" w:author="Author">
        <w:r w:rsidR="005E715C">
          <w:t>-</w:t>
        </w:r>
      </w:ins>
      <w:del w:id="610" w:author="Author">
        <w:r w:rsidDel="005E715C">
          <w:delText xml:space="preserve"> </w:delText>
        </w:r>
      </w:del>
      <w:r>
        <w:t>fiber products</w:t>
      </w:r>
      <w:r w:rsidRPr="008A51CC">
        <w:t>.</w:t>
      </w:r>
    </w:p>
    <w:p w14:paraId="06575B4D" w14:textId="77777777" w:rsidR="008B22D2" w:rsidRPr="008A51CC" w:rsidRDefault="008B22D2" w:rsidP="008B22D2">
      <w:pPr>
        <w:rPr>
          <w:b/>
        </w:rPr>
      </w:pPr>
    </w:p>
    <w:p w14:paraId="6056428E" w14:textId="77777777" w:rsidR="008B22D2" w:rsidRPr="008A51CC" w:rsidRDefault="008B22D2" w:rsidP="008B22D2">
      <w:pPr>
        <w:rPr>
          <w:b/>
          <w:bCs/>
        </w:rPr>
      </w:pPr>
      <w:r w:rsidRPr="008A51CC">
        <w:rPr>
          <w:b/>
          <w:bCs/>
        </w:rPr>
        <w:t>How long does it need to be washed?</w:t>
      </w:r>
    </w:p>
    <w:p w14:paraId="68443A85" w14:textId="77777777" w:rsidR="008B22D2" w:rsidRPr="008A51CC" w:rsidRDefault="008B22D2" w:rsidP="008B22D2">
      <w:r w:rsidRPr="008A51CC">
        <w:t xml:space="preserve">Rinse your project until the water runs clear. This ensures the chemicals are washed out. </w:t>
      </w:r>
    </w:p>
    <w:p w14:paraId="1C85E09A" w14:textId="77777777" w:rsidR="008B22D2" w:rsidRPr="008A51CC" w:rsidRDefault="008B22D2" w:rsidP="008B22D2">
      <w:pPr>
        <w:rPr>
          <w:b/>
        </w:rPr>
      </w:pPr>
    </w:p>
    <w:p w14:paraId="57063714" w14:textId="77777777" w:rsidR="008B22D2" w:rsidRPr="008A51CC" w:rsidRDefault="008B22D2" w:rsidP="008B22D2">
      <w:pPr>
        <w:rPr>
          <w:b/>
          <w:bCs/>
        </w:rPr>
      </w:pPr>
      <w:r w:rsidRPr="008A51CC">
        <w:rPr>
          <w:b/>
          <w:bCs/>
        </w:rPr>
        <w:t>I thought cyanotypes were all flat objects on a surface, exposed to light. How are actual faces and other objects produced in one?</w:t>
      </w:r>
    </w:p>
    <w:p w14:paraId="247BF0E1" w14:textId="77777777" w:rsidR="008B22D2" w:rsidRPr="008A51CC" w:rsidRDefault="008B22D2" w:rsidP="008B22D2">
      <w:r w:rsidRPr="008A51CC">
        <w:t>A photo can be printed on transparency paper and turned into a negative. This is then set on the surface of the prepared cyanotype paper, etc. and turned into a positive</w:t>
      </w:r>
      <w:r>
        <w:t xml:space="preserve">. Thus creating what appears to </w:t>
      </w:r>
      <w:r w:rsidRPr="008A51CC">
        <w:t>be a photograph.</w:t>
      </w:r>
    </w:p>
    <w:p w14:paraId="41D4AFD2" w14:textId="77777777" w:rsidR="008B22D2" w:rsidRPr="008A51CC" w:rsidRDefault="008B22D2" w:rsidP="008B22D2">
      <w:pPr>
        <w:rPr>
          <w:b/>
        </w:rPr>
      </w:pPr>
    </w:p>
    <w:p w14:paraId="1769DB17" w14:textId="77777777" w:rsidR="008B22D2" w:rsidRPr="008A51CC" w:rsidRDefault="008B22D2" w:rsidP="008B22D2">
      <w:pPr>
        <w:rPr>
          <w:b/>
          <w:bCs/>
        </w:rPr>
      </w:pPr>
      <w:r w:rsidRPr="008A51CC">
        <w:rPr>
          <w:b/>
          <w:bCs/>
        </w:rPr>
        <w:t>What’s the best light to expose the art to?</w:t>
      </w:r>
    </w:p>
    <w:p w14:paraId="5306C5FD" w14:textId="504F5CC0" w:rsidR="008B22D2" w:rsidRPr="008A51CC" w:rsidRDefault="008B22D2" w:rsidP="008B22D2">
      <w:r w:rsidRPr="008A51CC">
        <w:t>The sun is the best light to expose the art to. With that being said, on dreary or cloudy days, i</w:t>
      </w:r>
      <w:r>
        <w:t xml:space="preserve">t will not be sufficient. For </w:t>
      </w:r>
      <w:r w:rsidRPr="008A51CC">
        <w:t>those worki</w:t>
      </w:r>
      <w:r>
        <w:t xml:space="preserve">ng in this type of climate, a </w:t>
      </w:r>
      <w:r w:rsidRPr="008A51CC">
        <w:t>UV expos</w:t>
      </w:r>
      <w:r>
        <w:t xml:space="preserve">ure unit would be a consistent </w:t>
      </w:r>
      <w:r w:rsidRPr="008A51CC">
        <w:t>and co</w:t>
      </w:r>
      <w:r>
        <w:t xml:space="preserve">ntrollable source to use year </w:t>
      </w:r>
      <w:r w:rsidRPr="008A51CC">
        <w:t xml:space="preserve">round. </w:t>
      </w:r>
      <w:r>
        <w:t>Any bulb that produces UV light wavelengths will expose cyanotypes</w:t>
      </w:r>
      <w:ins w:id="611" w:author="Author">
        <w:r w:rsidR="0087734E">
          <w:t xml:space="preserve">. </w:t>
        </w:r>
      </w:ins>
      <w:del w:id="612" w:author="Author">
        <w:r w:rsidDel="0087734E">
          <w:delText>, t</w:delText>
        </w:r>
      </w:del>
      <w:ins w:id="613" w:author="Author">
        <w:r w:rsidR="0087734E">
          <w:t>T</w:t>
        </w:r>
      </w:ins>
      <w:r>
        <w:t>he intensity of the bulbs change</w:t>
      </w:r>
      <w:ins w:id="614" w:author="Author">
        <w:r w:rsidR="0087734E">
          <w:t>s</w:t>
        </w:r>
      </w:ins>
      <w:r>
        <w:t xml:space="preserve"> the length of exposure. Make sure to test before</w:t>
      </w:r>
      <w:del w:id="615" w:author="Author">
        <w:r w:rsidDel="0087734E">
          <w:delText xml:space="preserve"> </w:delText>
        </w:r>
      </w:del>
      <w:r>
        <w:t>hand!</w:t>
      </w:r>
    </w:p>
    <w:p w14:paraId="06904B19" w14:textId="77777777" w:rsidR="008B22D2" w:rsidRDefault="008B22D2" w:rsidP="007E03B8">
      <w:pPr>
        <w:rPr>
          <w:b/>
        </w:rPr>
      </w:pPr>
    </w:p>
    <w:p w14:paraId="24771AD1" w14:textId="0FA61FD3" w:rsidR="007E03B8" w:rsidRDefault="007E03B8" w:rsidP="007E03B8">
      <w:r w:rsidRPr="007E03B8">
        <w:rPr>
          <w:b/>
        </w:rPr>
        <w:t>Apply:</w:t>
      </w:r>
      <w:r>
        <w:t xml:space="preserve"> </w:t>
      </w:r>
      <w:r w:rsidR="00D120F5">
        <w:t>Could you make thank you cards this way? Or post</w:t>
      </w:r>
      <w:del w:id="616" w:author="Author">
        <w:r w:rsidR="00D120F5" w:rsidDel="0087734E">
          <w:delText xml:space="preserve"> </w:delText>
        </w:r>
      </w:del>
      <w:r w:rsidR="00D120F5">
        <w:t>cards? Or holiday cards?</w:t>
      </w:r>
    </w:p>
    <w:p w14:paraId="7FF4FA59" w14:textId="74352802" w:rsidR="00D120F5" w:rsidRDefault="00D120F5" w:rsidP="007E03B8"/>
    <w:p w14:paraId="3A475017" w14:textId="72921951" w:rsidR="00D120F5" w:rsidRDefault="00D120F5" w:rsidP="00D120F5">
      <w:pPr>
        <w:pStyle w:val="Heading2"/>
      </w:pPr>
      <w:r>
        <w:t>Activity</w:t>
      </w:r>
      <w:ins w:id="617" w:author="Author">
        <w:r w:rsidR="00F51041">
          <w:t xml:space="preserve"> — </w:t>
        </w:r>
      </w:ins>
      <w:del w:id="618" w:author="Author">
        <w:r w:rsidDel="00F51041">
          <w:delText xml:space="preserve"> – </w:delText>
        </w:r>
      </w:del>
      <w:r>
        <w:t>Digital Negatives</w:t>
      </w:r>
    </w:p>
    <w:p w14:paraId="400B6EED" w14:textId="32C575C5" w:rsidR="00D120F5" w:rsidRDefault="00D120F5" w:rsidP="00D120F5">
      <w:pPr>
        <w:pStyle w:val="ListParagraph"/>
        <w:numPr>
          <w:ilvl w:val="0"/>
          <w:numId w:val="23"/>
        </w:numPr>
      </w:pPr>
      <w:r>
        <w:t xml:space="preserve">Laser or </w:t>
      </w:r>
      <w:ins w:id="619" w:author="Author">
        <w:r w:rsidR="00F51041">
          <w:t>i</w:t>
        </w:r>
      </w:ins>
      <w:del w:id="620" w:author="Author">
        <w:r w:rsidDel="00F51041">
          <w:delText>I</w:delText>
        </w:r>
      </w:del>
      <w:r>
        <w:t xml:space="preserve">nkjet </w:t>
      </w:r>
      <w:ins w:id="621" w:author="Author">
        <w:r w:rsidR="00F51041">
          <w:t>t</w:t>
        </w:r>
      </w:ins>
      <w:del w:id="622" w:author="Author">
        <w:r w:rsidDel="00F51041">
          <w:delText>T</w:delText>
        </w:r>
      </w:del>
      <w:r>
        <w:t>ransparency film</w:t>
      </w:r>
      <w:ins w:id="623" w:author="Author">
        <w:r w:rsidR="00F51041">
          <w:t>,</w:t>
        </w:r>
      </w:ins>
      <w:r>
        <w:t xml:space="preserve"> depending on printer </w:t>
      </w:r>
    </w:p>
    <w:p w14:paraId="11AB4A93" w14:textId="77777777" w:rsidR="00D120F5" w:rsidRDefault="00D120F5" w:rsidP="00D120F5">
      <w:pPr>
        <w:pStyle w:val="ListParagraph"/>
        <w:numPr>
          <w:ilvl w:val="0"/>
          <w:numId w:val="23"/>
        </w:numPr>
      </w:pPr>
      <w:r>
        <w:t>Computer</w:t>
      </w:r>
    </w:p>
    <w:p w14:paraId="7358A006" w14:textId="5C43C2E2" w:rsidR="00D120F5" w:rsidRDefault="00D120F5" w:rsidP="00D120F5">
      <w:pPr>
        <w:pStyle w:val="ListParagraph"/>
        <w:numPr>
          <w:ilvl w:val="0"/>
          <w:numId w:val="23"/>
        </w:numPr>
      </w:pPr>
      <w:r>
        <w:t xml:space="preserve">Digital </w:t>
      </w:r>
      <w:ins w:id="624" w:author="Author">
        <w:r w:rsidR="00F51041">
          <w:t>p</w:t>
        </w:r>
      </w:ins>
      <w:del w:id="625" w:author="Author">
        <w:r w:rsidDel="00F51041">
          <w:delText>P</w:delText>
        </w:r>
      </w:del>
      <w:r>
        <w:t>hotographs</w:t>
      </w:r>
    </w:p>
    <w:p w14:paraId="29FFEFFB" w14:textId="77777777" w:rsidR="00D120F5" w:rsidRDefault="00D120F5" w:rsidP="00D120F5">
      <w:pPr>
        <w:pStyle w:val="ListParagraph"/>
        <w:numPr>
          <w:ilvl w:val="0"/>
          <w:numId w:val="23"/>
        </w:numPr>
      </w:pPr>
      <w:r>
        <w:t>Laser or inkjet printer</w:t>
      </w:r>
    </w:p>
    <w:p w14:paraId="5AA635F1" w14:textId="77777777" w:rsidR="00D120F5" w:rsidRDefault="00D120F5" w:rsidP="00D120F5">
      <w:pPr>
        <w:pStyle w:val="ListParagraph"/>
        <w:numPr>
          <w:ilvl w:val="0"/>
          <w:numId w:val="23"/>
        </w:numPr>
      </w:pPr>
      <w:r>
        <w:t>A program that can convert a digital photograph to black and white and inverted</w:t>
      </w:r>
    </w:p>
    <w:p w14:paraId="35703C83" w14:textId="77777777" w:rsidR="00D120F5" w:rsidRDefault="00D120F5" w:rsidP="00D120F5">
      <w:pPr>
        <w:pStyle w:val="ListParagraph"/>
        <w:numPr>
          <w:ilvl w:val="0"/>
          <w:numId w:val="23"/>
        </w:numPr>
      </w:pPr>
      <w:r>
        <w:t>Paper to safely store transparencies in for future use</w:t>
      </w:r>
    </w:p>
    <w:p w14:paraId="5324D93B" w14:textId="77777777" w:rsidR="00D120F5" w:rsidRPr="00D120F5" w:rsidRDefault="00D120F5" w:rsidP="00D120F5"/>
    <w:p w14:paraId="2F1030DC" w14:textId="77777777" w:rsidR="00D120F5" w:rsidRDefault="00D120F5" w:rsidP="00D120F5">
      <w:pPr>
        <w:rPr>
          <w:b/>
        </w:rPr>
      </w:pPr>
      <w:r>
        <w:rPr>
          <w:b/>
        </w:rPr>
        <w:t>Creating Digital Negatives for Cyanotype Photography</w:t>
      </w:r>
    </w:p>
    <w:p w14:paraId="1B2F3759" w14:textId="77777777" w:rsidR="00D120F5" w:rsidRDefault="00D120F5" w:rsidP="00D120F5">
      <w:pPr>
        <w:rPr>
          <w:b/>
        </w:rPr>
      </w:pPr>
    </w:p>
    <w:p w14:paraId="7D6B197C" w14:textId="77777777" w:rsidR="00D120F5" w:rsidRDefault="00D120F5" w:rsidP="00D120F5">
      <w:r>
        <w:t>This activity can be a bit more complicated and requires more technology which always opens opportunities for mistakes and learning moments!</w:t>
      </w:r>
    </w:p>
    <w:p w14:paraId="10BDA72E" w14:textId="77777777" w:rsidR="00D120F5" w:rsidRDefault="00D120F5" w:rsidP="00D120F5"/>
    <w:p w14:paraId="56C3505F" w14:textId="74AA4134" w:rsidR="00D120F5" w:rsidRDefault="00D120F5" w:rsidP="00D120F5">
      <w:r>
        <w:t>This can be a group or individual activity</w:t>
      </w:r>
      <w:ins w:id="626" w:author="Author">
        <w:r w:rsidR="00E15357">
          <w:t>,</w:t>
        </w:r>
      </w:ins>
      <w:r>
        <w:t xml:space="preserve"> depending on access to computers and funding.</w:t>
      </w:r>
    </w:p>
    <w:p w14:paraId="1DEF435A" w14:textId="77777777" w:rsidR="00D120F5" w:rsidRDefault="00D120F5" w:rsidP="00D120F5"/>
    <w:p w14:paraId="7EF78A51" w14:textId="77777777" w:rsidR="00D120F5" w:rsidRDefault="00D120F5" w:rsidP="00D120F5">
      <w:r>
        <w:lastRenderedPageBreak/>
        <w:t xml:space="preserve">The easiest option is to run the workshop as a moderator. Have the youth send you some of their favorite photographs or take photographs as a group during the beginning of the workshop. </w:t>
      </w:r>
    </w:p>
    <w:p w14:paraId="0CFEF862" w14:textId="77777777" w:rsidR="00D120F5" w:rsidRDefault="00D120F5" w:rsidP="00D120F5">
      <w:pPr>
        <w:rPr>
          <w:b/>
        </w:rPr>
      </w:pPr>
    </w:p>
    <w:p w14:paraId="40747F95" w14:textId="75333EDE" w:rsidR="00D120F5" w:rsidRDefault="00D120F5" w:rsidP="00D120F5">
      <w:r w:rsidRPr="00BD5E04">
        <w:rPr>
          <w:b/>
        </w:rPr>
        <w:t>Do:</w:t>
      </w:r>
      <w:r>
        <w:t xml:space="preserve"> Be creative</w:t>
      </w:r>
      <w:del w:id="627" w:author="Author">
        <w:r w:rsidDel="001A0147">
          <w:delText>,</w:delText>
        </w:r>
      </w:del>
      <w:r>
        <w:t xml:space="preserve"> and select or create photographs that have strong</w:t>
      </w:r>
      <w:ins w:id="628" w:author="Author">
        <w:r w:rsidR="001303E1">
          <w:t>,</w:t>
        </w:r>
      </w:ins>
      <w:r>
        <w:t xml:space="preserve"> contrasting patterns and shapes.</w:t>
      </w:r>
    </w:p>
    <w:p w14:paraId="504F5400" w14:textId="77777777" w:rsidR="00D120F5" w:rsidRDefault="00D120F5" w:rsidP="00D120F5"/>
    <w:p w14:paraId="0E56767E" w14:textId="49FFCE86" w:rsidR="00D120F5" w:rsidRDefault="00D120F5" w:rsidP="00D120F5">
      <w:r>
        <w:t>Using a variety of digital programs</w:t>
      </w:r>
      <w:ins w:id="629" w:author="Author">
        <w:r w:rsidR="001303E1">
          <w:t>,</w:t>
        </w:r>
      </w:ins>
      <w:r>
        <w:t xml:space="preserve"> convert digital photographs to black and white and invert into a negative.</w:t>
      </w:r>
    </w:p>
    <w:p w14:paraId="260C883B" w14:textId="77777777" w:rsidR="00D120F5" w:rsidRDefault="00D120F5" w:rsidP="00D120F5"/>
    <w:p w14:paraId="71D48D2A" w14:textId="75A2B887" w:rsidR="00D120F5" w:rsidRDefault="00D120F5" w:rsidP="00D120F5">
      <w:r>
        <w:t>Connect to the printer, load printer with transparencies</w:t>
      </w:r>
      <w:ins w:id="630" w:author="Author">
        <w:r w:rsidR="001303E1">
          <w:t>,</w:t>
        </w:r>
      </w:ins>
      <w:r>
        <w:t xml:space="preserve"> and print each digital photo negative individually.  </w:t>
      </w:r>
    </w:p>
    <w:p w14:paraId="00DED510" w14:textId="77777777" w:rsidR="00D120F5" w:rsidRDefault="00D120F5" w:rsidP="00D120F5"/>
    <w:p w14:paraId="02386CC9" w14:textId="7D20C393" w:rsidR="00D120F5" w:rsidRDefault="00D120F5" w:rsidP="00D120F5">
      <w:r w:rsidRPr="00BD5E04">
        <w:rPr>
          <w:b/>
        </w:rPr>
        <w:t>Reflect:</w:t>
      </w:r>
      <w:r>
        <w:t xml:space="preserve"> What are some interesting qualities of a negative?</w:t>
      </w:r>
    </w:p>
    <w:p w14:paraId="6CFBD90F" w14:textId="77777777" w:rsidR="00D120F5" w:rsidRDefault="00D120F5" w:rsidP="00D120F5"/>
    <w:p w14:paraId="49B21D7B" w14:textId="25E0497D" w:rsidR="00D120F5" w:rsidRDefault="00D120F5" w:rsidP="00D120F5">
      <w:r w:rsidRPr="007E03B8">
        <w:rPr>
          <w:b/>
        </w:rPr>
        <w:t>Apply:</w:t>
      </w:r>
      <w:r>
        <w:t xml:space="preserve"> When could you use negatives in other projects?</w:t>
      </w:r>
    </w:p>
    <w:p w14:paraId="364CC259" w14:textId="77777777" w:rsidR="00D120F5" w:rsidRDefault="00D120F5" w:rsidP="007E03B8"/>
    <w:p w14:paraId="45980290" w14:textId="23FBCE0B" w:rsidR="00D120F5" w:rsidRDefault="00D120F5" w:rsidP="00D120F5">
      <w:pPr>
        <w:pStyle w:val="Heading2"/>
      </w:pPr>
      <w:r>
        <w:t>Activity</w:t>
      </w:r>
      <w:ins w:id="631" w:author="Author">
        <w:r w:rsidR="006B47BF">
          <w:t xml:space="preserve"> — </w:t>
        </w:r>
      </w:ins>
      <w:del w:id="632" w:author="Author">
        <w:r w:rsidDel="006B47BF">
          <w:delText xml:space="preserve"> – </w:delText>
        </w:r>
      </w:del>
      <w:r>
        <w:t>Contact Printing</w:t>
      </w:r>
    </w:p>
    <w:p w14:paraId="0C7CBE34" w14:textId="0E1C3099" w:rsidR="00D120F5" w:rsidRDefault="00D120F5" w:rsidP="00D120F5">
      <w:pPr>
        <w:pStyle w:val="ListParagraph"/>
        <w:numPr>
          <w:ilvl w:val="0"/>
          <w:numId w:val="23"/>
        </w:numPr>
      </w:pPr>
      <w:r>
        <w:t xml:space="preserve">Cyanotype </w:t>
      </w:r>
      <w:ins w:id="633" w:author="Author">
        <w:r w:rsidR="006B47BF">
          <w:t>s</w:t>
        </w:r>
      </w:ins>
      <w:del w:id="634" w:author="Author">
        <w:r w:rsidDel="006B47BF">
          <w:delText>S</w:delText>
        </w:r>
      </w:del>
      <w:r>
        <w:t>upplies</w:t>
      </w:r>
    </w:p>
    <w:p w14:paraId="28997CE0" w14:textId="77777777" w:rsidR="00D120F5" w:rsidRDefault="00D120F5" w:rsidP="00D120F5">
      <w:pPr>
        <w:pStyle w:val="ListParagraph"/>
        <w:numPr>
          <w:ilvl w:val="0"/>
          <w:numId w:val="23"/>
        </w:numPr>
      </w:pPr>
      <w:r>
        <w:t>Access to running water</w:t>
      </w:r>
    </w:p>
    <w:p w14:paraId="6D8E7072" w14:textId="77777777" w:rsidR="00D120F5" w:rsidRPr="00D120F5" w:rsidRDefault="00D120F5" w:rsidP="00D120F5"/>
    <w:p w14:paraId="7C9ACD27" w14:textId="3A3DC488" w:rsidR="00D120F5" w:rsidRDefault="00D120F5" w:rsidP="00D120F5">
      <w:pPr>
        <w:rPr>
          <w:b/>
        </w:rPr>
      </w:pPr>
      <w:r w:rsidRPr="00662EAE">
        <w:rPr>
          <w:b/>
        </w:rPr>
        <w:t xml:space="preserve">Contact Printing </w:t>
      </w:r>
      <w:ins w:id="635" w:author="Author">
        <w:r w:rsidR="00FA12B9">
          <w:rPr>
            <w:b/>
          </w:rPr>
          <w:t>Y</w:t>
        </w:r>
      </w:ins>
      <w:del w:id="636" w:author="Author">
        <w:r w:rsidRPr="00662EAE" w:rsidDel="00FA12B9">
          <w:rPr>
            <w:b/>
          </w:rPr>
          <w:delText>y</w:delText>
        </w:r>
      </w:del>
      <w:r w:rsidRPr="00662EAE">
        <w:rPr>
          <w:b/>
        </w:rPr>
        <w:t xml:space="preserve">our Digital Negative to </w:t>
      </w:r>
      <w:ins w:id="637" w:author="Author">
        <w:r w:rsidR="00FA12B9">
          <w:rPr>
            <w:b/>
          </w:rPr>
          <w:t>C</w:t>
        </w:r>
      </w:ins>
      <w:del w:id="638" w:author="Author">
        <w:r w:rsidRPr="00662EAE" w:rsidDel="00FA12B9">
          <w:rPr>
            <w:b/>
          </w:rPr>
          <w:delText>c</w:delText>
        </w:r>
      </w:del>
      <w:r w:rsidRPr="00662EAE">
        <w:rPr>
          <w:b/>
        </w:rPr>
        <w:t>reate Cyanotype Photographs</w:t>
      </w:r>
    </w:p>
    <w:p w14:paraId="59BD45C1" w14:textId="77777777" w:rsidR="00D120F5" w:rsidRDefault="00D120F5" w:rsidP="00D120F5">
      <w:pPr>
        <w:rPr>
          <w:b/>
        </w:rPr>
      </w:pPr>
    </w:p>
    <w:p w14:paraId="4D29EF3B" w14:textId="6EA95B03" w:rsidR="00D120F5" w:rsidRDefault="00D120F5" w:rsidP="00D120F5">
      <w:pPr>
        <w:rPr>
          <w:b/>
        </w:rPr>
      </w:pPr>
      <w:r>
        <w:rPr>
          <w:b/>
        </w:rPr>
        <w:t xml:space="preserve">Follow the same steps as the </w:t>
      </w:r>
      <w:ins w:id="639" w:author="Author">
        <w:r w:rsidR="00FA12B9">
          <w:rPr>
            <w:b/>
          </w:rPr>
          <w:t>c</w:t>
        </w:r>
      </w:ins>
      <w:del w:id="640" w:author="Author">
        <w:r w:rsidDel="00FA12B9">
          <w:rPr>
            <w:b/>
          </w:rPr>
          <w:delText>C</w:delText>
        </w:r>
      </w:del>
      <w:r>
        <w:rPr>
          <w:b/>
        </w:rPr>
        <w:t xml:space="preserve">yanotype photograms only use the digital negative transparencies. </w:t>
      </w:r>
    </w:p>
    <w:p w14:paraId="4BE337D9" w14:textId="77777777" w:rsidR="00D120F5" w:rsidRDefault="00D120F5" w:rsidP="00D120F5"/>
    <w:p w14:paraId="15E9945C" w14:textId="77777777" w:rsidR="00D120F5" w:rsidRDefault="00D120F5" w:rsidP="00D120F5">
      <w:pPr>
        <w:rPr>
          <w:bCs/>
        </w:rPr>
      </w:pPr>
      <w:r w:rsidRPr="00BD5E04">
        <w:rPr>
          <w:b/>
        </w:rPr>
        <w:t>Do:</w:t>
      </w:r>
      <w:r>
        <w:t xml:space="preserve"> </w:t>
      </w:r>
      <w:r>
        <w:rPr>
          <w:bCs/>
        </w:rPr>
        <w:t>Steps:</w:t>
      </w:r>
    </w:p>
    <w:p w14:paraId="3CED5820" w14:textId="5FA9C374" w:rsidR="00D120F5" w:rsidRDefault="00D120F5" w:rsidP="00D120F5">
      <w:pPr>
        <w:pStyle w:val="ListParagraph"/>
        <w:numPr>
          <w:ilvl w:val="0"/>
          <w:numId w:val="28"/>
        </w:numPr>
      </w:pPr>
      <w:r w:rsidRPr="00662EAE">
        <w:t xml:space="preserve">Lay the </w:t>
      </w:r>
      <w:ins w:id="641" w:author="Author">
        <w:r w:rsidR="00AB53D6">
          <w:t>d</w:t>
        </w:r>
      </w:ins>
      <w:del w:id="642" w:author="Author">
        <w:r w:rsidDel="00AB53D6">
          <w:delText>D</w:delText>
        </w:r>
      </w:del>
      <w:r>
        <w:t xml:space="preserve">igital </w:t>
      </w:r>
      <w:ins w:id="643" w:author="Author">
        <w:r w:rsidR="00AB53D6">
          <w:t>n</w:t>
        </w:r>
      </w:ins>
      <w:del w:id="644" w:author="Author">
        <w:r w:rsidDel="00AB53D6">
          <w:delText>N</w:delText>
        </w:r>
      </w:del>
      <w:r>
        <w:t>egative</w:t>
      </w:r>
      <w:r w:rsidRPr="00662EAE">
        <w:t xml:space="preserve"> </w:t>
      </w:r>
      <w:r>
        <w:t xml:space="preserve">in direct contact with </w:t>
      </w:r>
      <w:r w:rsidRPr="00662EAE">
        <w:t>the surface of your project.</w:t>
      </w:r>
    </w:p>
    <w:p w14:paraId="785AA122" w14:textId="22308FB5" w:rsidR="00D120F5" w:rsidRDefault="00D120F5" w:rsidP="00D120F5">
      <w:pPr>
        <w:pStyle w:val="ListParagraph"/>
        <w:numPr>
          <w:ilvl w:val="0"/>
          <w:numId w:val="28"/>
        </w:numPr>
      </w:pPr>
      <w:r w:rsidRPr="00662EAE">
        <w:t xml:space="preserve">Cover with a piece of </w:t>
      </w:r>
      <w:r>
        <w:t>glass or clear plastic</w:t>
      </w:r>
      <w:r w:rsidRPr="00662EAE">
        <w:t xml:space="preserve"> to en</w:t>
      </w:r>
      <w:r>
        <w:t>sure your negative stays in place, mak</w:t>
      </w:r>
      <w:ins w:id="645" w:author="Author">
        <w:r w:rsidR="00AB53D6">
          <w:t>ing</w:t>
        </w:r>
      </w:ins>
      <w:del w:id="646" w:author="Author">
        <w:r w:rsidDel="00AB53D6">
          <w:delText>e</w:delText>
        </w:r>
      </w:del>
      <w:r>
        <w:t xml:space="preserve"> sure things do not move in the wind if exposing outside.</w:t>
      </w:r>
    </w:p>
    <w:p w14:paraId="47E48991" w14:textId="25020C29" w:rsidR="00D120F5" w:rsidRDefault="00D120F5" w:rsidP="00D120F5">
      <w:pPr>
        <w:pStyle w:val="ListParagraph"/>
        <w:numPr>
          <w:ilvl w:val="0"/>
          <w:numId w:val="28"/>
        </w:numPr>
      </w:pPr>
      <w:r>
        <w:t>Find a sunny space to expose your cyanotypes</w:t>
      </w:r>
      <w:ins w:id="647" w:author="Author">
        <w:r w:rsidR="0098267E">
          <w:t>,</w:t>
        </w:r>
      </w:ins>
      <w:r>
        <w:t xml:space="preserve"> mak</w:t>
      </w:r>
      <w:ins w:id="648" w:author="Author">
        <w:r w:rsidR="0098267E">
          <w:t>ing</w:t>
        </w:r>
      </w:ins>
      <w:del w:id="649" w:author="Author">
        <w:r w:rsidDel="0098267E">
          <w:delText>e</w:delText>
        </w:r>
      </w:del>
      <w:r>
        <w:t xml:space="preserve"> sure not to accidently shade during exposure.</w:t>
      </w:r>
    </w:p>
    <w:p w14:paraId="257E4F07" w14:textId="643D943B" w:rsidR="00D120F5" w:rsidRDefault="00D120F5" w:rsidP="00D120F5">
      <w:pPr>
        <w:pStyle w:val="ListParagraph"/>
        <w:numPr>
          <w:ilvl w:val="0"/>
          <w:numId w:val="28"/>
        </w:numPr>
      </w:pPr>
      <w:r>
        <w:t>After waiting about 5</w:t>
      </w:r>
      <w:ins w:id="650" w:author="Author">
        <w:r w:rsidR="0098267E">
          <w:t>–</w:t>
        </w:r>
      </w:ins>
      <w:del w:id="651" w:author="Author">
        <w:r w:rsidRPr="00662EAE" w:rsidDel="0098267E">
          <w:delText>-</w:delText>
        </w:r>
      </w:del>
      <w:r w:rsidRPr="00662EAE">
        <w:t>20 minutes (depending on the strength of the l</w:t>
      </w:r>
      <w:r>
        <w:t>ight)</w:t>
      </w:r>
      <w:ins w:id="652" w:author="Author">
        <w:r w:rsidR="0098267E">
          <w:t>,</w:t>
        </w:r>
      </w:ins>
      <w:r>
        <w:t xml:space="preserve"> you can bring the cyanotypes back to a sink.</w:t>
      </w:r>
    </w:p>
    <w:p w14:paraId="79AA80BA" w14:textId="27CB2C7F" w:rsidR="00D120F5" w:rsidRDefault="00D120F5" w:rsidP="00D120F5">
      <w:pPr>
        <w:pStyle w:val="ListParagraph"/>
        <w:numPr>
          <w:ilvl w:val="0"/>
          <w:numId w:val="28"/>
        </w:numPr>
      </w:pPr>
      <w:r w:rsidRPr="00662EAE">
        <w:t>Rinse the project</w:t>
      </w:r>
      <w:r>
        <w:t xml:space="preserve"> in room</w:t>
      </w:r>
      <w:del w:id="653" w:author="Author">
        <w:r w:rsidDel="0098267E">
          <w:delText xml:space="preserve"> </w:delText>
        </w:r>
      </w:del>
      <w:ins w:id="654" w:author="Author">
        <w:r w:rsidR="0098267E">
          <w:t>-</w:t>
        </w:r>
      </w:ins>
      <w:r>
        <w:t>temperature water</w:t>
      </w:r>
      <w:r w:rsidRPr="00662EAE">
        <w:t xml:space="preserve"> until the water runs clear. </w:t>
      </w:r>
      <w:r>
        <w:t>All the yellow green should wash out</w:t>
      </w:r>
      <w:ins w:id="655" w:author="Author">
        <w:r w:rsidR="00412730">
          <w:t>,</w:t>
        </w:r>
      </w:ins>
      <w:r>
        <w:t xml:space="preserve"> leaving only a nice blue and white. Be careful to not tear the paper while rinsing.</w:t>
      </w:r>
    </w:p>
    <w:p w14:paraId="1D1960D3" w14:textId="1621C267" w:rsidR="00D120F5" w:rsidRPr="00662EAE" w:rsidRDefault="00D120F5" w:rsidP="00D120F5">
      <w:pPr>
        <w:pStyle w:val="ListParagraph"/>
        <w:numPr>
          <w:ilvl w:val="0"/>
          <w:numId w:val="28"/>
        </w:numPr>
      </w:pPr>
      <w:r w:rsidRPr="00662EAE">
        <w:t xml:space="preserve">Let the project dry. </w:t>
      </w:r>
      <w:r>
        <w:t>It works best to place the paper on a paper towel</w:t>
      </w:r>
      <w:ins w:id="656" w:author="Author">
        <w:r w:rsidR="003D6E0D">
          <w:t>,</w:t>
        </w:r>
      </w:ins>
      <w:r>
        <w:t xml:space="preserve"> and then place a second paper towel on top and blot the photograph to soak up most of the residual water. Then the project can be hung or laid flat to dry. </w:t>
      </w:r>
      <w:r w:rsidRPr="00662EAE">
        <w:t>And</w:t>
      </w:r>
      <w:del w:id="657" w:author="Author">
        <w:r w:rsidRPr="00662EAE" w:rsidDel="003D6E0D">
          <w:delText>…</w:delText>
        </w:r>
      </w:del>
      <w:r w:rsidRPr="00662EAE">
        <w:t xml:space="preserve"> </w:t>
      </w:r>
      <w:ins w:id="658" w:author="Author">
        <w:r w:rsidR="003D6E0D">
          <w:t>v</w:t>
        </w:r>
      </w:ins>
      <w:del w:id="659" w:author="Author">
        <w:r w:rsidRPr="00662EAE" w:rsidDel="003D6E0D">
          <w:delText>V</w:delText>
        </w:r>
      </w:del>
      <w:r w:rsidRPr="00662EAE">
        <w:t xml:space="preserve">oila! You now have a unique masterpiece. </w:t>
      </w:r>
      <w:r>
        <w:t>If paper curls</w:t>
      </w:r>
      <w:ins w:id="660" w:author="Author">
        <w:r w:rsidR="000C2DE3">
          <w:t>,</w:t>
        </w:r>
      </w:ins>
      <w:r>
        <w:t xml:space="preserve"> you may press the cyanotypes with books or a heat press. </w:t>
      </w:r>
    </w:p>
    <w:p w14:paraId="192511FF" w14:textId="77777777" w:rsidR="007604B5" w:rsidRDefault="007604B5" w:rsidP="007604B5">
      <w:pPr>
        <w:rPr>
          <w:b/>
        </w:rPr>
      </w:pPr>
    </w:p>
    <w:p w14:paraId="2B912890" w14:textId="2F81945A" w:rsidR="007604B5" w:rsidRDefault="007604B5" w:rsidP="007604B5">
      <w:pPr>
        <w:rPr>
          <w:b/>
        </w:rPr>
      </w:pPr>
      <w:r>
        <w:rPr>
          <w:b/>
        </w:rPr>
        <w:t>Tips:</w:t>
      </w:r>
    </w:p>
    <w:p w14:paraId="7ACDF493" w14:textId="29B7BEE7" w:rsidR="007604B5" w:rsidRDefault="007604B5" w:rsidP="007604B5">
      <w:pPr>
        <w:pStyle w:val="ListParagraph"/>
        <w:numPr>
          <w:ilvl w:val="0"/>
          <w:numId w:val="27"/>
        </w:numPr>
      </w:pPr>
      <w:r>
        <w:t>To get the clearest photographs</w:t>
      </w:r>
      <w:ins w:id="661" w:author="Author">
        <w:r w:rsidR="0025737E">
          <w:t>,</w:t>
        </w:r>
      </w:ins>
      <w:r>
        <w:t xml:space="preserve"> really make sure that the transparency does not move on the paper during the exposure. A contact frame is the best solution to keep things from moving</w:t>
      </w:r>
      <w:ins w:id="662" w:author="Author">
        <w:r w:rsidR="0025737E">
          <w:t>,</w:t>
        </w:r>
      </w:ins>
      <w:r>
        <w:t xml:space="preserve"> but any picture frames, plexiglass, or plastic can be used to create successful prints. </w:t>
      </w:r>
    </w:p>
    <w:p w14:paraId="4A2CAA8E" w14:textId="77777777" w:rsidR="007604B5" w:rsidRDefault="007604B5" w:rsidP="007604B5">
      <w:pPr>
        <w:pStyle w:val="ListParagraph"/>
        <w:numPr>
          <w:ilvl w:val="0"/>
          <w:numId w:val="27"/>
        </w:numPr>
      </w:pPr>
      <w:r>
        <w:t>Some professional photographers also make sure to place the ink side of the transparency in contact with the coated cyanotype paper. This makes sure that no light is traveling around the ink within the thickness of the transparency.</w:t>
      </w:r>
    </w:p>
    <w:p w14:paraId="2E97ECDE" w14:textId="48425C8A" w:rsidR="007604B5" w:rsidRDefault="007604B5" w:rsidP="007604B5">
      <w:pPr>
        <w:pStyle w:val="ListParagraph"/>
        <w:numPr>
          <w:ilvl w:val="0"/>
          <w:numId w:val="27"/>
        </w:numPr>
      </w:pPr>
      <w:r>
        <w:lastRenderedPageBreak/>
        <w:t>Use printers with matte black ink if possible. The darker the ink</w:t>
      </w:r>
      <w:ins w:id="663" w:author="Author">
        <w:r w:rsidR="00615B49">
          <w:t>,</w:t>
        </w:r>
      </w:ins>
      <w:r>
        <w:t xml:space="preserve"> the better the final print.</w:t>
      </w:r>
    </w:p>
    <w:p w14:paraId="1566CDFA" w14:textId="489581FF" w:rsidR="007604B5" w:rsidRDefault="007604B5" w:rsidP="007604B5">
      <w:pPr>
        <w:pStyle w:val="ListParagraph"/>
        <w:numPr>
          <w:ilvl w:val="0"/>
          <w:numId w:val="27"/>
        </w:numPr>
      </w:pPr>
      <w:r>
        <w:t>Make sure to keep water away from the digital negative transparency film</w:t>
      </w:r>
      <w:ins w:id="664" w:author="Author">
        <w:r w:rsidR="00615B49">
          <w:t xml:space="preserve"> </w:t>
        </w:r>
      </w:ins>
      <w:del w:id="665" w:author="Author">
        <w:r w:rsidDel="00615B49">
          <w:delText>,</w:delText>
        </w:r>
      </w:del>
      <w:ins w:id="666" w:author="Author">
        <w:r w:rsidR="00615B49">
          <w:t xml:space="preserve">— </w:t>
        </w:r>
      </w:ins>
      <w:del w:id="667" w:author="Author">
        <w:r w:rsidDel="00615B49">
          <w:delText xml:space="preserve"> </w:delText>
        </w:r>
      </w:del>
      <w:r>
        <w:t>it will smudge and ruin the negatives.</w:t>
      </w:r>
    </w:p>
    <w:p w14:paraId="6F126DF5" w14:textId="2CFBDAE2" w:rsidR="00D120F5" w:rsidRDefault="007604B5" w:rsidP="00D120F5">
      <w:pPr>
        <w:pStyle w:val="ListParagraph"/>
        <w:numPr>
          <w:ilvl w:val="0"/>
          <w:numId w:val="27"/>
        </w:numPr>
      </w:pPr>
      <w:r>
        <w:t xml:space="preserve">Store </w:t>
      </w:r>
      <w:commentRangeStart w:id="668"/>
      <w:r>
        <w:t>negative</w:t>
      </w:r>
      <w:commentRangeEnd w:id="668"/>
      <w:r w:rsidR="00615B49">
        <w:rPr>
          <w:rStyle w:val="CommentReference"/>
        </w:rPr>
        <w:commentReference w:id="668"/>
      </w:r>
      <w:r>
        <w:t xml:space="preserve"> between paper and in plastic sleeve protectors to keep for future photograph making. </w:t>
      </w:r>
    </w:p>
    <w:p w14:paraId="4898DE33" w14:textId="77777777" w:rsidR="007604B5" w:rsidRDefault="007604B5" w:rsidP="00D120F5"/>
    <w:p w14:paraId="31114737" w14:textId="4D9F1B23" w:rsidR="00D120F5" w:rsidRDefault="00D120F5" w:rsidP="00D120F5">
      <w:r w:rsidRPr="00BD5E04">
        <w:rPr>
          <w:b/>
        </w:rPr>
        <w:t>Reflect:</w:t>
      </w:r>
      <w:r>
        <w:t xml:space="preserve"> </w:t>
      </w:r>
      <w:r w:rsidR="007604B5">
        <w:t>Do you like the photograms or the photographs better? Which allows for more creativity?</w:t>
      </w:r>
    </w:p>
    <w:p w14:paraId="6BE0F0C5" w14:textId="77777777" w:rsidR="007604B5" w:rsidRDefault="007604B5" w:rsidP="00D120F5"/>
    <w:p w14:paraId="7EE5E284" w14:textId="7846F2B2" w:rsidR="00D120F5" w:rsidRDefault="00D120F5" w:rsidP="00D120F5">
      <w:r w:rsidRPr="007E03B8">
        <w:rPr>
          <w:b/>
        </w:rPr>
        <w:t>Apply:</w:t>
      </w:r>
      <w:r>
        <w:t xml:space="preserve"> </w:t>
      </w:r>
      <w:r w:rsidR="007604B5">
        <w:t xml:space="preserve">How long </w:t>
      </w:r>
      <w:ins w:id="669" w:author="Author">
        <w:r w:rsidR="002874B3">
          <w:t>d</w:t>
        </w:r>
      </w:ins>
      <w:del w:id="670" w:author="Author">
        <w:r w:rsidR="007604B5" w:rsidDel="002874B3">
          <w:delText>t</w:delText>
        </w:r>
      </w:del>
      <w:r w:rsidR="007604B5">
        <w:t>o physical photographs last? How long do digital photographs last? Create and share photographs with family and friends</w:t>
      </w:r>
      <w:ins w:id="671" w:author="Author">
        <w:r w:rsidR="002874B3">
          <w:t>.</w:t>
        </w:r>
      </w:ins>
    </w:p>
    <w:p w14:paraId="7B35EEE5" w14:textId="77777777" w:rsidR="00110C4D" w:rsidRDefault="00110C4D" w:rsidP="00110C4D">
      <w:pPr>
        <w:pStyle w:val="Heading1"/>
      </w:pPr>
    </w:p>
    <w:p w14:paraId="0D338E85" w14:textId="076FE3A8" w:rsidR="00110C4D" w:rsidRPr="004C4655" w:rsidRDefault="00110C4D" w:rsidP="00110C4D">
      <w:pPr>
        <w:pStyle w:val="Heading1"/>
      </w:pPr>
      <w:r>
        <w:t>Activity Section #5</w:t>
      </w:r>
      <w:ins w:id="672" w:author="Author">
        <w:r w:rsidR="002874B3">
          <w:t xml:space="preserve"> — </w:t>
        </w:r>
      </w:ins>
      <w:del w:id="673" w:author="Author">
        <w:r w:rsidDel="002874B3">
          <w:delText xml:space="preserve"> – </w:delText>
        </w:r>
      </w:del>
      <w:r>
        <w:t>Showcase</w:t>
      </w:r>
      <w:del w:id="674" w:author="Author">
        <w:r w:rsidDel="002874B3">
          <w:delText xml:space="preserve"> -</w:delText>
        </w:r>
      </w:del>
      <w:r>
        <w:t xml:space="preserve"> </w:t>
      </w:r>
      <w:ins w:id="675" w:author="Author">
        <w:r w:rsidR="002874B3">
          <w:t>(</w:t>
        </w:r>
      </w:ins>
      <w:r>
        <w:t>Curation</w:t>
      </w:r>
      <w:ins w:id="676" w:author="Author">
        <w:r w:rsidR="002874B3">
          <w:t>)</w:t>
        </w:r>
      </w:ins>
    </w:p>
    <w:p w14:paraId="0DEF310D" w14:textId="77777777" w:rsidR="00110C4D" w:rsidRDefault="00110C4D" w:rsidP="00110C4D">
      <w:r>
        <w:t>Time: 2 hours or more</w:t>
      </w:r>
    </w:p>
    <w:p w14:paraId="2C39840F" w14:textId="77777777" w:rsidR="00110C4D" w:rsidRDefault="00110C4D" w:rsidP="00110C4D"/>
    <w:p w14:paraId="358C001A" w14:textId="77777777" w:rsidR="00110C4D" w:rsidRDefault="00110C4D" w:rsidP="00110C4D">
      <w:pPr>
        <w:pStyle w:val="ListParagraph"/>
        <w:numPr>
          <w:ilvl w:val="0"/>
          <w:numId w:val="23"/>
        </w:numPr>
      </w:pPr>
      <w:r>
        <w:t>Evaluations</w:t>
      </w:r>
    </w:p>
    <w:p w14:paraId="56ECB851" w14:textId="77777777" w:rsidR="00110C4D" w:rsidRDefault="00110C4D" w:rsidP="00110C4D">
      <w:pPr>
        <w:pStyle w:val="ListParagraph"/>
        <w:numPr>
          <w:ilvl w:val="0"/>
          <w:numId w:val="23"/>
        </w:numPr>
      </w:pPr>
      <w:r>
        <w:t>Additional resources (optional dig deeper information)</w:t>
      </w:r>
    </w:p>
    <w:p w14:paraId="5267D138" w14:textId="77777777" w:rsidR="00110C4D" w:rsidRDefault="00110C4D" w:rsidP="00110C4D">
      <w:pPr>
        <w:pStyle w:val="ListParagraph"/>
        <w:numPr>
          <w:ilvl w:val="0"/>
          <w:numId w:val="23"/>
        </w:numPr>
      </w:pPr>
      <w:r>
        <w:t>Supplies from the activities the youth plan to share</w:t>
      </w:r>
      <w:del w:id="677" w:author="Author">
        <w:r w:rsidDel="007D1924">
          <w:delText>.</w:delText>
        </w:r>
      </w:del>
    </w:p>
    <w:p w14:paraId="73D22A5B" w14:textId="77777777" w:rsidR="00110C4D" w:rsidRDefault="00110C4D" w:rsidP="00110C4D">
      <w:pPr>
        <w:pStyle w:val="ListParagraph"/>
        <w:numPr>
          <w:ilvl w:val="0"/>
          <w:numId w:val="23"/>
        </w:numPr>
      </w:pPr>
      <w:r>
        <w:t>4-H brochures or flyers for upcoming events or club membership</w:t>
      </w:r>
      <w:del w:id="678" w:author="Author">
        <w:r w:rsidDel="007D1924">
          <w:delText>.</w:delText>
        </w:r>
      </w:del>
    </w:p>
    <w:p w14:paraId="60AFDD2B" w14:textId="77777777" w:rsidR="00110C4D" w:rsidRDefault="00110C4D" w:rsidP="00110C4D">
      <w:pPr>
        <w:pStyle w:val="ListParagraph"/>
        <w:numPr>
          <w:ilvl w:val="0"/>
          <w:numId w:val="23"/>
        </w:numPr>
      </w:pPr>
      <w:r>
        <w:t>Professional business cards for Extension staff</w:t>
      </w:r>
      <w:del w:id="679" w:author="Author">
        <w:r w:rsidDel="00CD7462">
          <w:delText>.</w:delText>
        </w:r>
      </w:del>
    </w:p>
    <w:p w14:paraId="55C49B0E" w14:textId="77777777" w:rsidR="00110C4D" w:rsidRDefault="00110C4D" w:rsidP="00110C4D">
      <w:pPr>
        <w:pStyle w:val="ListParagraph"/>
        <w:ind w:left="360"/>
      </w:pPr>
    </w:p>
    <w:p w14:paraId="727D3928" w14:textId="77777777" w:rsidR="00110C4D" w:rsidRDefault="00110C4D" w:rsidP="00110C4D">
      <w:pPr>
        <w:pStyle w:val="Heading2"/>
      </w:pPr>
      <w:r>
        <w:t xml:space="preserve">Activity </w:t>
      </w:r>
    </w:p>
    <w:p w14:paraId="4906A1E7" w14:textId="687AC567" w:rsidR="00110C4D" w:rsidRDefault="00110C4D" w:rsidP="00110C4D">
      <w:r>
        <w:t xml:space="preserve">Welcome the parents and friends, introduce yourself and your role with Extension, and introduce any additional adult volunteers. Introduce 4-H and give a brief overview of the main topics you covered that day. </w:t>
      </w:r>
      <w:del w:id="680" w:author="Author">
        <w:r w:rsidDel="00CD7462">
          <w:delText xml:space="preserve"> </w:delText>
        </w:r>
      </w:del>
      <w:r>
        <w:t xml:space="preserve">Allow the youth to take over the showcase </w:t>
      </w:r>
      <w:ins w:id="681" w:author="Author">
        <w:r w:rsidR="003E76DF">
          <w:t>that</w:t>
        </w:r>
      </w:ins>
      <w:del w:id="682" w:author="Author">
        <w:r w:rsidDel="003E76DF">
          <w:delText>as</w:delText>
        </w:r>
      </w:del>
      <w:r>
        <w:t xml:space="preserve"> they prepared in their showcase</w:t>
      </w:r>
      <w:ins w:id="683" w:author="Author">
        <w:r w:rsidR="00FE5298">
          <w:t>-</w:t>
        </w:r>
      </w:ins>
      <w:del w:id="684" w:author="Author">
        <w:r w:rsidDel="00FE5298">
          <w:delText xml:space="preserve"> </w:delText>
        </w:r>
      </w:del>
      <w:r>
        <w:t>preparation time.  When the showcase ends, thank everyone for your time together, give next</w:t>
      </w:r>
      <w:ins w:id="685" w:author="Author">
        <w:r w:rsidR="00310295">
          <w:t>-</w:t>
        </w:r>
      </w:ins>
      <w:del w:id="686" w:author="Author">
        <w:r w:rsidDel="00310295">
          <w:delText xml:space="preserve"> </w:delText>
        </w:r>
      </w:del>
      <w:r>
        <w:t>step information on 4-H activities that are coming up or how to become more involved.</w:t>
      </w:r>
    </w:p>
    <w:p w14:paraId="1E7DE3D3" w14:textId="77777777" w:rsidR="00110C4D" w:rsidRDefault="00110C4D" w:rsidP="00110C4D"/>
    <w:p w14:paraId="5E99E560" w14:textId="77777777" w:rsidR="00110C4D" w:rsidRDefault="00110C4D" w:rsidP="00110C4D">
      <w:r>
        <w:t xml:space="preserve">Wrap up for the day! </w:t>
      </w:r>
    </w:p>
    <w:p w14:paraId="510177E7" w14:textId="77777777" w:rsidR="00110C4D" w:rsidRDefault="00110C4D" w:rsidP="00110C4D">
      <w:pPr>
        <w:rPr>
          <w:b/>
        </w:rPr>
      </w:pPr>
    </w:p>
    <w:p w14:paraId="4061C590" w14:textId="68D7F327" w:rsidR="00110C4D" w:rsidRDefault="00110C4D" w:rsidP="00110C4D">
      <w:r w:rsidRPr="00BD5E04">
        <w:rPr>
          <w:b/>
        </w:rPr>
        <w:t>Do:</w:t>
      </w:r>
      <w:r>
        <w:t xml:space="preserve"> Again</w:t>
      </w:r>
      <w:ins w:id="687" w:author="Author">
        <w:r w:rsidR="005F7F92">
          <w:t>,</w:t>
        </w:r>
      </w:ins>
      <w:r>
        <w:t xml:space="preserve"> take some time to have the youth share what they have learned with their parents or community members.</w:t>
      </w:r>
    </w:p>
    <w:p w14:paraId="01E50DB1" w14:textId="77777777" w:rsidR="00110C4D" w:rsidRDefault="00110C4D" w:rsidP="00110C4D">
      <w:pPr>
        <w:rPr>
          <w:b/>
        </w:rPr>
      </w:pPr>
    </w:p>
    <w:p w14:paraId="4B4AF3C0" w14:textId="77777777" w:rsidR="00110C4D" w:rsidRDefault="00110C4D" w:rsidP="00110C4D">
      <w:r w:rsidRPr="00BD5E04">
        <w:rPr>
          <w:b/>
        </w:rPr>
        <w:t>Reflect:</w:t>
      </w:r>
      <w:r>
        <w:t xml:space="preserve"> What were the youths’ favorite parts?</w:t>
      </w:r>
    </w:p>
    <w:p w14:paraId="1575EC4A" w14:textId="77777777" w:rsidR="00110C4D" w:rsidRDefault="00110C4D" w:rsidP="00110C4D">
      <w:pPr>
        <w:rPr>
          <w:b/>
        </w:rPr>
      </w:pPr>
    </w:p>
    <w:p w14:paraId="67F68DB3" w14:textId="73F4A41F" w:rsidR="00110C4D" w:rsidRDefault="00110C4D" w:rsidP="00110C4D">
      <w:r w:rsidRPr="007E03B8">
        <w:rPr>
          <w:b/>
        </w:rPr>
        <w:t>Apply:</w:t>
      </w:r>
      <w:r>
        <w:t xml:space="preserve"> Take pictures of the final drawings, camera obscura</w:t>
      </w:r>
      <w:ins w:id="688" w:author="Author">
        <w:r w:rsidR="005F7F92">
          <w:t>,</w:t>
        </w:r>
      </w:ins>
      <w:r>
        <w:t xml:space="preserve"> and youth sharing and learning. Send the youth home with opportunities to dig deeper and continue learning. If a youth was really excited about designing a camera, enable them</w:t>
      </w:r>
      <w:ins w:id="689" w:author="Author">
        <w:r w:rsidR="005F7F92">
          <w:t xml:space="preserve"> — </w:t>
        </w:r>
      </w:ins>
      <w:del w:id="690" w:author="Author">
        <w:r w:rsidDel="005F7F92">
          <w:delText xml:space="preserve">, </w:delText>
        </w:r>
      </w:del>
      <w:r>
        <w:t>provid</w:t>
      </w:r>
      <w:ins w:id="691" w:author="Author">
        <w:r w:rsidR="005F7F92">
          <w:t>ing</w:t>
        </w:r>
      </w:ins>
      <w:del w:id="692" w:author="Author">
        <w:r w:rsidDel="005F7F92">
          <w:delText>e</w:delText>
        </w:r>
      </w:del>
      <w:r>
        <w:t xml:space="preserve"> suggestions, support, and encouragement to keep going! If a youth really like the camera obscura</w:t>
      </w:r>
      <w:ins w:id="693" w:author="Author">
        <w:r w:rsidR="005F7F92">
          <w:t>,</w:t>
        </w:r>
      </w:ins>
      <w:r>
        <w:t xml:space="preserve"> remind them that they can do this same activity at home!</w:t>
      </w:r>
    </w:p>
    <w:p w14:paraId="78A6FC6B" w14:textId="77777777" w:rsidR="00110C4D" w:rsidRDefault="00110C4D" w:rsidP="00110C4D"/>
    <w:p w14:paraId="392E8065" w14:textId="1E6E7C27" w:rsidR="00110C4D" w:rsidRDefault="00110C4D" w:rsidP="00110C4D">
      <w:r>
        <w:t>While the day is fresh</w:t>
      </w:r>
      <w:ins w:id="694" w:author="Author">
        <w:r w:rsidR="00A642C1">
          <w:t>,</w:t>
        </w:r>
      </w:ins>
      <w:r>
        <w:t xml:space="preserve"> have the youth fill out evaluations. Find out what they liked, what worked well</w:t>
      </w:r>
      <w:ins w:id="695" w:author="Author">
        <w:r w:rsidR="00A642C1">
          <w:t>,</w:t>
        </w:r>
      </w:ins>
      <w:r>
        <w:t xml:space="preserve"> and what did not work well. Please share this information so we can make each activity more educational, engaging</w:t>
      </w:r>
      <w:ins w:id="696" w:author="Author">
        <w:r w:rsidR="00A642C1">
          <w:t>,</w:t>
        </w:r>
      </w:ins>
      <w:r>
        <w:t xml:space="preserve"> and successful! </w:t>
      </w:r>
    </w:p>
    <w:p w14:paraId="790C8E08" w14:textId="77777777" w:rsidR="007E03B8" w:rsidRDefault="007E03B8" w:rsidP="007E03B8"/>
    <w:p w14:paraId="71B1C6DC" w14:textId="77777777" w:rsidR="00A50BD2" w:rsidRPr="00520680" w:rsidRDefault="00A50BD2" w:rsidP="00A50BD2">
      <w:pPr>
        <w:rPr>
          <w:rStyle w:val="Heading1Char"/>
        </w:rPr>
      </w:pPr>
      <w:r w:rsidRPr="00520680">
        <w:rPr>
          <w:rStyle w:val="Heading1Char"/>
        </w:rPr>
        <w:t>References</w:t>
      </w:r>
    </w:p>
    <w:sdt>
      <w:sdtPr>
        <w:id w:val="-573587230"/>
        <w:bibliography/>
      </w:sdtPr>
      <w:sdtEndPr/>
      <w:sdtContent>
        <w:sdt>
          <w:sdtPr>
            <w:id w:val="2045089462"/>
            <w:bibliography/>
          </w:sdtPr>
          <w:sdtEndPr/>
          <w:sdtContent>
            <w:p w14:paraId="3DA52B4A" w14:textId="77777777" w:rsidR="00110C4D" w:rsidRPr="00EF3F7B" w:rsidRDefault="00110C4D" w:rsidP="00110C4D">
              <w:pPr>
                <w:rPr>
                  <w:rFonts w:eastAsia="Times New Roman"/>
                </w:rPr>
              </w:pPr>
              <w:r w:rsidRPr="00EF3F7B">
                <w:rPr>
                  <w:rFonts w:ascii="Helvetica Neue" w:eastAsia="Times New Roman" w:hAnsi="Helvetica Neue"/>
                  <w:color w:val="000000"/>
                  <w:sz w:val="21"/>
                  <w:szCs w:val="21"/>
                  <w:shd w:val="clear" w:color="auto" w:fill="F1F4F5"/>
                </w:rPr>
                <w:t>James, Christopher P. </w:t>
              </w:r>
              <w:r w:rsidRPr="00EF3F7B">
                <w:rPr>
                  <w:rFonts w:ascii="Helvetica Neue" w:eastAsia="Times New Roman" w:hAnsi="Helvetica Neue"/>
                  <w:i/>
                  <w:iCs/>
                  <w:color w:val="000000"/>
                  <w:sz w:val="21"/>
                  <w:szCs w:val="21"/>
                </w:rPr>
                <w:t>The Book of Alternative Photographic Processes</w:t>
              </w:r>
              <w:r w:rsidRPr="00EF3F7B">
                <w:rPr>
                  <w:rFonts w:ascii="Helvetica Neue" w:eastAsia="Times New Roman" w:hAnsi="Helvetica Neue"/>
                  <w:color w:val="000000"/>
                  <w:sz w:val="21"/>
                  <w:szCs w:val="21"/>
                  <w:shd w:val="clear" w:color="auto" w:fill="F1F4F5"/>
                </w:rPr>
                <w:t>. Cengage Learning, 2016.</w:t>
              </w:r>
            </w:p>
            <w:p w14:paraId="078B9716" w14:textId="6991DBC6" w:rsidR="00A50BD2" w:rsidRDefault="00836025" w:rsidP="00110C4D">
              <w:pPr>
                <w:pStyle w:val="Bibliography"/>
                <w:ind w:left="720" w:hanging="720"/>
              </w:pPr>
            </w:p>
          </w:sdtContent>
        </w:sdt>
      </w:sdtContent>
    </w:sdt>
    <w:p w14:paraId="112FECD4" w14:textId="77777777" w:rsidR="00A50BD2" w:rsidRDefault="00A50BD2" w:rsidP="003B653D"/>
    <w:p w14:paraId="769D3F94" w14:textId="7BB3797B" w:rsidR="000D478B" w:rsidRDefault="00110C4D" w:rsidP="00A50BD2">
      <w:r>
        <w:t>More to come in the future…</w:t>
      </w:r>
    </w:p>
    <w:p w14:paraId="08913D2E" w14:textId="77777777" w:rsidR="00110C4D" w:rsidRPr="00110C4D" w:rsidRDefault="00110C4D" w:rsidP="00110C4D">
      <w:pPr>
        <w:numPr>
          <w:ilvl w:val="0"/>
          <w:numId w:val="29"/>
        </w:numPr>
        <w:pBdr>
          <w:top w:val="nil"/>
          <w:left w:val="nil"/>
          <w:bottom w:val="nil"/>
          <w:right w:val="nil"/>
          <w:between w:val="nil"/>
        </w:pBdr>
        <w:spacing w:line="276" w:lineRule="auto"/>
        <w:contextualSpacing/>
        <w:rPr>
          <w:highlight w:val="yellow"/>
        </w:rPr>
      </w:pPr>
      <w:r w:rsidRPr="00110C4D">
        <w:rPr>
          <w:highlight w:val="yellow"/>
        </w:rPr>
        <w:t>Photography History (1 Day)</w:t>
      </w:r>
    </w:p>
    <w:p w14:paraId="46E4BB6B" w14:textId="77777777" w:rsidR="00110C4D" w:rsidRPr="00110C4D" w:rsidRDefault="00110C4D" w:rsidP="00110C4D">
      <w:pPr>
        <w:numPr>
          <w:ilvl w:val="1"/>
          <w:numId w:val="29"/>
        </w:numPr>
        <w:pBdr>
          <w:top w:val="nil"/>
          <w:left w:val="nil"/>
          <w:bottom w:val="nil"/>
          <w:right w:val="nil"/>
          <w:between w:val="nil"/>
        </w:pBdr>
        <w:spacing w:line="276" w:lineRule="auto"/>
        <w:contextualSpacing/>
        <w:rPr>
          <w:highlight w:val="yellow"/>
        </w:rPr>
      </w:pPr>
      <w:r w:rsidRPr="00110C4D">
        <w:rPr>
          <w:highlight w:val="yellow"/>
        </w:rPr>
        <w:t>History Map and Worksheet (1 hour)</w:t>
      </w:r>
    </w:p>
    <w:p w14:paraId="4FF6CA11" w14:textId="77777777" w:rsidR="00110C4D" w:rsidRPr="00110C4D" w:rsidRDefault="00110C4D" w:rsidP="00110C4D">
      <w:pPr>
        <w:numPr>
          <w:ilvl w:val="1"/>
          <w:numId w:val="29"/>
        </w:numPr>
        <w:pBdr>
          <w:top w:val="nil"/>
          <w:left w:val="nil"/>
          <w:bottom w:val="nil"/>
          <w:right w:val="nil"/>
          <w:between w:val="nil"/>
        </w:pBdr>
        <w:spacing w:line="276" w:lineRule="auto"/>
        <w:contextualSpacing/>
        <w:rPr>
          <w:highlight w:val="yellow"/>
        </w:rPr>
      </w:pPr>
      <w:r w:rsidRPr="00110C4D">
        <w:rPr>
          <w:highlight w:val="yellow"/>
        </w:rPr>
        <w:t>Camera Obscura (3 hours)</w:t>
      </w:r>
    </w:p>
    <w:p w14:paraId="49B2D1FB" w14:textId="42BF6B37" w:rsidR="00110C4D" w:rsidRPr="00110C4D" w:rsidRDefault="00110C4D" w:rsidP="00110C4D">
      <w:pPr>
        <w:numPr>
          <w:ilvl w:val="2"/>
          <w:numId w:val="29"/>
        </w:numPr>
        <w:pBdr>
          <w:top w:val="nil"/>
          <w:left w:val="nil"/>
          <w:bottom w:val="nil"/>
          <w:right w:val="nil"/>
          <w:between w:val="nil"/>
        </w:pBdr>
        <w:spacing w:line="276" w:lineRule="auto"/>
        <w:contextualSpacing/>
        <w:rPr>
          <w:highlight w:val="yellow"/>
        </w:rPr>
      </w:pPr>
      <w:r w:rsidRPr="00110C4D">
        <w:rPr>
          <w:highlight w:val="yellow"/>
        </w:rPr>
        <w:t xml:space="preserve">Make </w:t>
      </w:r>
      <w:ins w:id="697" w:author="Author">
        <w:r w:rsidR="00A642C1">
          <w:rPr>
            <w:highlight w:val="yellow"/>
          </w:rPr>
          <w:t>I</w:t>
        </w:r>
      </w:ins>
      <w:del w:id="698" w:author="Author">
        <w:r w:rsidRPr="00110C4D" w:rsidDel="00A642C1">
          <w:rPr>
            <w:highlight w:val="yellow"/>
          </w:rPr>
          <w:delText>i</w:delText>
        </w:r>
      </w:del>
      <w:r w:rsidRPr="00110C4D">
        <w:rPr>
          <w:highlight w:val="yellow"/>
        </w:rPr>
        <w:t xml:space="preserve">t at </w:t>
      </w:r>
      <w:ins w:id="699" w:author="Author">
        <w:r w:rsidR="00A642C1">
          <w:rPr>
            <w:highlight w:val="yellow"/>
          </w:rPr>
          <w:t>H</w:t>
        </w:r>
      </w:ins>
      <w:del w:id="700" w:author="Author">
        <w:r w:rsidRPr="00110C4D" w:rsidDel="00A642C1">
          <w:rPr>
            <w:highlight w:val="yellow"/>
          </w:rPr>
          <w:delText>h</w:delText>
        </w:r>
      </w:del>
      <w:r w:rsidRPr="00110C4D">
        <w:rPr>
          <w:highlight w:val="yellow"/>
        </w:rPr>
        <w:t>ome worksheet</w:t>
      </w:r>
    </w:p>
    <w:p w14:paraId="6C2E61EC" w14:textId="77777777" w:rsidR="00110C4D" w:rsidRPr="00110C4D" w:rsidRDefault="00110C4D" w:rsidP="00110C4D">
      <w:pPr>
        <w:numPr>
          <w:ilvl w:val="1"/>
          <w:numId w:val="29"/>
        </w:numPr>
        <w:pBdr>
          <w:top w:val="nil"/>
          <w:left w:val="nil"/>
          <w:bottom w:val="nil"/>
          <w:right w:val="nil"/>
          <w:between w:val="nil"/>
        </w:pBdr>
        <w:spacing w:line="276" w:lineRule="auto"/>
        <w:contextualSpacing/>
        <w:rPr>
          <w:highlight w:val="yellow"/>
        </w:rPr>
      </w:pPr>
      <w:r w:rsidRPr="00110C4D">
        <w:rPr>
          <w:highlight w:val="yellow"/>
        </w:rPr>
        <w:t>Cyanotype (3 hours)</w:t>
      </w:r>
    </w:p>
    <w:p w14:paraId="4A6F8F79" w14:textId="20A0FDF3" w:rsidR="00110C4D" w:rsidRPr="00110C4D" w:rsidRDefault="00110C4D" w:rsidP="00110C4D">
      <w:pPr>
        <w:numPr>
          <w:ilvl w:val="2"/>
          <w:numId w:val="29"/>
        </w:numPr>
        <w:pBdr>
          <w:top w:val="nil"/>
          <w:left w:val="nil"/>
          <w:bottom w:val="nil"/>
          <w:right w:val="nil"/>
          <w:between w:val="nil"/>
        </w:pBdr>
        <w:spacing w:line="276" w:lineRule="auto"/>
        <w:contextualSpacing/>
        <w:rPr>
          <w:highlight w:val="yellow"/>
        </w:rPr>
      </w:pPr>
      <w:r w:rsidRPr="00110C4D">
        <w:rPr>
          <w:highlight w:val="yellow"/>
        </w:rPr>
        <w:t xml:space="preserve">Make </w:t>
      </w:r>
      <w:ins w:id="701" w:author="Author">
        <w:r w:rsidR="00A642C1">
          <w:rPr>
            <w:highlight w:val="yellow"/>
          </w:rPr>
          <w:t>I</w:t>
        </w:r>
      </w:ins>
      <w:del w:id="702" w:author="Author">
        <w:r w:rsidRPr="00110C4D" w:rsidDel="00A642C1">
          <w:rPr>
            <w:highlight w:val="yellow"/>
          </w:rPr>
          <w:delText>i</w:delText>
        </w:r>
      </w:del>
      <w:r w:rsidRPr="00110C4D">
        <w:rPr>
          <w:highlight w:val="yellow"/>
        </w:rPr>
        <w:t xml:space="preserve">t at </w:t>
      </w:r>
      <w:ins w:id="703" w:author="Author">
        <w:r w:rsidR="00A642C1">
          <w:rPr>
            <w:highlight w:val="yellow"/>
          </w:rPr>
          <w:t>H</w:t>
        </w:r>
      </w:ins>
      <w:del w:id="704" w:author="Author">
        <w:r w:rsidRPr="00110C4D" w:rsidDel="00A642C1">
          <w:rPr>
            <w:highlight w:val="yellow"/>
          </w:rPr>
          <w:delText>h</w:delText>
        </w:r>
      </w:del>
      <w:r w:rsidRPr="00110C4D">
        <w:rPr>
          <w:highlight w:val="yellow"/>
        </w:rPr>
        <w:t>ome worksheet</w:t>
      </w:r>
    </w:p>
    <w:p w14:paraId="34DFEECC" w14:textId="77777777" w:rsidR="00110C4D" w:rsidRDefault="00110C4D" w:rsidP="00110C4D">
      <w:pPr>
        <w:numPr>
          <w:ilvl w:val="0"/>
          <w:numId w:val="29"/>
        </w:numPr>
        <w:pBdr>
          <w:top w:val="nil"/>
          <w:left w:val="nil"/>
          <w:bottom w:val="nil"/>
          <w:right w:val="nil"/>
          <w:between w:val="nil"/>
        </w:pBdr>
        <w:spacing w:line="276" w:lineRule="auto"/>
        <w:contextualSpacing/>
      </w:pPr>
      <w:r>
        <w:t>Tools and Techniques (1 day)</w:t>
      </w:r>
    </w:p>
    <w:p w14:paraId="0DD8D9C9" w14:textId="77777777" w:rsidR="00110C4D" w:rsidRDefault="00110C4D" w:rsidP="00110C4D">
      <w:pPr>
        <w:numPr>
          <w:ilvl w:val="1"/>
          <w:numId w:val="29"/>
        </w:numPr>
        <w:pBdr>
          <w:top w:val="nil"/>
          <w:left w:val="nil"/>
          <w:bottom w:val="nil"/>
          <w:right w:val="nil"/>
          <w:between w:val="nil"/>
        </w:pBdr>
        <w:spacing w:line="276" w:lineRule="auto"/>
        <w:contextualSpacing/>
      </w:pPr>
      <w:r>
        <w:t>Digital Cameras Types (30 minutes)</w:t>
      </w:r>
    </w:p>
    <w:p w14:paraId="5327A70B" w14:textId="77777777" w:rsidR="00110C4D" w:rsidRDefault="00110C4D" w:rsidP="00110C4D">
      <w:pPr>
        <w:numPr>
          <w:ilvl w:val="1"/>
          <w:numId w:val="29"/>
        </w:numPr>
        <w:pBdr>
          <w:top w:val="nil"/>
          <w:left w:val="nil"/>
          <w:bottom w:val="nil"/>
          <w:right w:val="nil"/>
          <w:between w:val="nil"/>
        </w:pBdr>
        <w:spacing w:line="276" w:lineRule="auto"/>
        <w:contextualSpacing/>
      </w:pPr>
      <w:r>
        <w:t>Technical (30 minutes)</w:t>
      </w:r>
    </w:p>
    <w:p w14:paraId="33404596" w14:textId="77777777" w:rsidR="00110C4D" w:rsidRDefault="00110C4D" w:rsidP="00110C4D">
      <w:pPr>
        <w:numPr>
          <w:ilvl w:val="1"/>
          <w:numId w:val="29"/>
        </w:numPr>
        <w:pBdr>
          <w:top w:val="nil"/>
          <w:left w:val="nil"/>
          <w:bottom w:val="nil"/>
          <w:right w:val="nil"/>
          <w:between w:val="nil"/>
        </w:pBdr>
        <w:spacing w:line="276" w:lineRule="auto"/>
        <w:contextualSpacing/>
      </w:pPr>
      <w:r>
        <w:t>Manual Settings Play Time (5 hours)</w:t>
      </w:r>
    </w:p>
    <w:p w14:paraId="43BA573F" w14:textId="3A5415E4" w:rsidR="00110C4D" w:rsidRDefault="00110C4D" w:rsidP="00110C4D">
      <w:pPr>
        <w:numPr>
          <w:ilvl w:val="2"/>
          <w:numId w:val="29"/>
        </w:numPr>
        <w:pBdr>
          <w:top w:val="nil"/>
          <w:left w:val="nil"/>
          <w:bottom w:val="nil"/>
          <w:right w:val="nil"/>
          <w:between w:val="nil"/>
        </w:pBdr>
        <w:spacing w:line="276" w:lineRule="auto"/>
        <w:contextualSpacing/>
      </w:pPr>
      <w:r>
        <w:t xml:space="preserve">Aperture </w:t>
      </w:r>
      <w:ins w:id="705" w:author="Author">
        <w:r w:rsidR="00B10B31">
          <w:t>p</w:t>
        </w:r>
      </w:ins>
      <w:del w:id="706" w:author="Author">
        <w:r w:rsidDel="00B10B31">
          <w:delText>P</w:delText>
        </w:r>
      </w:del>
      <w:r>
        <w:t>riority (1 hour)</w:t>
      </w:r>
    </w:p>
    <w:p w14:paraId="5EB1D7DD" w14:textId="77777777" w:rsidR="00110C4D" w:rsidRDefault="00110C4D" w:rsidP="00110C4D">
      <w:pPr>
        <w:numPr>
          <w:ilvl w:val="2"/>
          <w:numId w:val="29"/>
        </w:numPr>
        <w:pBdr>
          <w:top w:val="nil"/>
          <w:left w:val="nil"/>
          <w:bottom w:val="nil"/>
          <w:right w:val="nil"/>
          <w:between w:val="nil"/>
        </w:pBdr>
        <w:spacing w:line="276" w:lineRule="auto"/>
        <w:contextualSpacing/>
      </w:pPr>
      <w:r>
        <w:t>Time Priority (1 hour)</w:t>
      </w:r>
    </w:p>
    <w:p w14:paraId="67B31A2A" w14:textId="77777777" w:rsidR="00110C4D" w:rsidRDefault="00110C4D" w:rsidP="00110C4D">
      <w:pPr>
        <w:numPr>
          <w:ilvl w:val="2"/>
          <w:numId w:val="29"/>
        </w:numPr>
        <w:pBdr>
          <w:top w:val="nil"/>
          <w:left w:val="nil"/>
          <w:bottom w:val="nil"/>
          <w:right w:val="nil"/>
          <w:between w:val="nil"/>
        </w:pBdr>
        <w:spacing w:line="276" w:lineRule="auto"/>
        <w:contextualSpacing/>
      </w:pPr>
      <w:r>
        <w:t>ISO Sensitivity (30 minutes)</w:t>
      </w:r>
    </w:p>
    <w:p w14:paraId="5CFFB824" w14:textId="77777777" w:rsidR="00110C4D" w:rsidRDefault="00110C4D" w:rsidP="00110C4D">
      <w:pPr>
        <w:numPr>
          <w:ilvl w:val="2"/>
          <w:numId w:val="29"/>
        </w:numPr>
        <w:pBdr>
          <w:top w:val="nil"/>
          <w:left w:val="nil"/>
          <w:bottom w:val="nil"/>
          <w:right w:val="nil"/>
          <w:between w:val="nil"/>
        </w:pBdr>
        <w:spacing w:line="276" w:lineRule="auto"/>
        <w:contextualSpacing/>
      </w:pPr>
      <w:r>
        <w:t>White Balance (1 hour)</w:t>
      </w:r>
    </w:p>
    <w:p w14:paraId="594812B8" w14:textId="77777777" w:rsidR="00110C4D" w:rsidRDefault="00110C4D" w:rsidP="00110C4D">
      <w:pPr>
        <w:numPr>
          <w:ilvl w:val="2"/>
          <w:numId w:val="29"/>
        </w:numPr>
        <w:pBdr>
          <w:top w:val="nil"/>
          <w:left w:val="nil"/>
          <w:bottom w:val="nil"/>
          <w:right w:val="nil"/>
          <w:between w:val="nil"/>
        </w:pBdr>
        <w:spacing w:line="276" w:lineRule="auto"/>
        <w:contextualSpacing/>
      </w:pPr>
      <w:r>
        <w:t>Focal Point (1 hour)</w:t>
      </w:r>
    </w:p>
    <w:p w14:paraId="3D030E49" w14:textId="77777777" w:rsidR="00110C4D" w:rsidRDefault="00110C4D" w:rsidP="00110C4D">
      <w:pPr>
        <w:numPr>
          <w:ilvl w:val="2"/>
          <w:numId w:val="29"/>
        </w:numPr>
        <w:pBdr>
          <w:top w:val="nil"/>
          <w:left w:val="nil"/>
          <w:bottom w:val="nil"/>
          <w:right w:val="nil"/>
          <w:between w:val="nil"/>
        </w:pBdr>
        <w:spacing w:line="276" w:lineRule="auto"/>
        <w:contextualSpacing/>
      </w:pPr>
      <w:r>
        <w:t>Flash (1 hour)</w:t>
      </w:r>
    </w:p>
    <w:p w14:paraId="3947E082" w14:textId="20D10224" w:rsidR="00110C4D" w:rsidRDefault="00110C4D" w:rsidP="00110C4D">
      <w:pPr>
        <w:numPr>
          <w:ilvl w:val="0"/>
          <w:numId w:val="29"/>
        </w:numPr>
        <w:pBdr>
          <w:top w:val="nil"/>
          <w:left w:val="nil"/>
          <w:bottom w:val="nil"/>
          <w:right w:val="nil"/>
          <w:between w:val="nil"/>
        </w:pBdr>
        <w:spacing w:line="276" w:lineRule="auto"/>
        <w:contextualSpacing/>
      </w:pPr>
      <w:r>
        <w:t>Photo</w:t>
      </w:r>
      <w:ins w:id="707" w:author="Author">
        <w:r w:rsidR="00A642C1">
          <w:t xml:space="preserve"> </w:t>
        </w:r>
      </w:ins>
      <w:r>
        <w:t xml:space="preserve">shoot, Get </w:t>
      </w:r>
      <w:ins w:id="708" w:author="Author">
        <w:r w:rsidR="00A642C1">
          <w:t>O</w:t>
        </w:r>
      </w:ins>
      <w:del w:id="709" w:author="Author">
        <w:r w:rsidDel="00A642C1">
          <w:delText>o</w:delText>
        </w:r>
      </w:del>
      <w:r>
        <w:t xml:space="preserve">ut </w:t>
      </w:r>
      <w:ins w:id="710" w:author="Author">
        <w:r w:rsidR="00A642C1">
          <w:t>T</w:t>
        </w:r>
      </w:ins>
      <w:del w:id="711" w:author="Author">
        <w:r w:rsidDel="00A642C1">
          <w:delText>t</w:delText>
        </w:r>
      </w:del>
      <w:r>
        <w:t>here! (3 days)</w:t>
      </w:r>
    </w:p>
    <w:p w14:paraId="157CBAD7" w14:textId="7633BFDA" w:rsidR="00110C4D" w:rsidRDefault="00110C4D" w:rsidP="00110C4D">
      <w:pPr>
        <w:numPr>
          <w:ilvl w:val="1"/>
          <w:numId w:val="29"/>
        </w:numPr>
        <w:pBdr>
          <w:top w:val="nil"/>
          <w:left w:val="nil"/>
          <w:bottom w:val="nil"/>
          <w:right w:val="nil"/>
          <w:between w:val="nil"/>
        </w:pBdr>
        <w:spacing w:line="276" w:lineRule="auto"/>
        <w:contextualSpacing/>
      </w:pPr>
      <w:r>
        <w:t xml:space="preserve">Get </w:t>
      </w:r>
      <w:ins w:id="712" w:author="Author">
        <w:r w:rsidR="00B10B31">
          <w:t>O</w:t>
        </w:r>
      </w:ins>
      <w:del w:id="713" w:author="Author">
        <w:r w:rsidDel="00B10B31">
          <w:delText>o</w:delText>
        </w:r>
      </w:del>
      <w:r>
        <w:t xml:space="preserve">ut </w:t>
      </w:r>
      <w:ins w:id="714" w:author="Author">
        <w:r w:rsidR="00B10B31">
          <w:t>T</w:t>
        </w:r>
      </w:ins>
      <w:del w:id="715" w:author="Author">
        <w:r w:rsidDel="00B10B31">
          <w:delText>t</w:delText>
        </w:r>
      </w:del>
      <w:r>
        <w:t xml:space="preserve">here! </w:t>
      </w:r>
      <w:ins w:id="716" w:author="Author">
        <w:r w:rsidR="00B10B31">
          <w:t>i</w:t>
        </w:r>
      </w:ins>
      <w:del w:id="717" w:author="Author">
        <w:r w:rsidDel="00B10B31">
          <w:delText>I</w:delText>
        </w:r>
      </w:del>
      <w:r>
        <w:t>ntro (20 minutes)</w:t>
      </w:r>
    </w:p>
    <w:p w14:paraId="6D1874E3" w14:textId="77777777" w:rsidR="00110C4D" w:rsidRDefault="00110C4D" w:rsidP="00110C4D">
      <w:pPr>
        <w:numPr>
          <w:ilvl w:val="1"/>
          <w:numId w:val="29"/>
        </w:numPr>
        <w:pBdr>
          <w:top w:val="nil"/>
          <w:left w:val="nil"/>
          <w:bottom w:val="nil"/>
          <w:right w:val="nil"/>
          <w:between w:val="nil"/>
        </w:pBdr>
        <w:spacing w:line="276" w:lineRule="auto"/>
        <w:contextualSpacing/>
      </w:pPr>
      <w:r>
        <w:t>Portraits (3 hours)</w:t>
      </w:r>
    </w:p>
    <w:p w14:paraId="5E491DCD" w14:textId="77777777" w:rsidR="00110C4D" w:rsidRDefault="00110C4D" w:rsidP="00110C4D">
      <w:pPr>
        <w:numPr>
          <w:ilvl w:val="1"/>
          <w:numId w:val="29"/>
        </w:numPr>
        <w:pBdr>
          <w:top w:val="nil"/>
          <w:left w:val="nil"/>
          <w:bottom w:val="nil"/>
          <w:right w:val="nil"/>
          <w:between w:val="nil"/>
        </w:pBdr>
        <w:spacing w:line="276" w:lineRule="auto"/>
        <w:contextualSpacing/>
      </w:pPr>
      <w:r>
        <w:t>Long Exposures (2 hours)</w:t>
      </w:r>
    </w:p>
    <w:p w14:paraId="36092CB2" w14:textId="77777777" w:rsidR="00110C4D" w:rsidRDefault="00110C4D" w:rsidP="00110C4D">
      <w:pPr>
        <w:numPr>
          <w:ilvl w:val="1"/>
          <w:numId w:val="29"/>
        </w:numPr>
        <w:pBdr>
          <w:top w:val="nil"/>
          <w:left w:val="nil"/>
          <w:bottom w:val="nil"/>
          <w:right w:val="nil"/>
          <w:between w:val="nil"/>
        </w:pBdr>
        <w:spacing w:line="276" w:lineRule="auto"/>
        <w:contextualSpacing/>
      </w:pPr>
      <w:r>
        <w:t>Silhouettes (2 hours)</w:t>
      </w:r>
    </w:p>
    <w:p w14:paraId="19047FBC" w14:textId="77777777" w:rsidR="00110C4D" w:rsidRDefault="00110C4D" w:rsidP="00110C4D">
      <w:pPr>
        <w:numPr>
          <w:ilvl w:val="1"/>
          <w:numId w:val="29"/>
        </w:numPr>
        <w:pBdr>
          <w:top w:val="nil"/>
          <w:left w:val="nil"/>
          <w:bottom w:val="nil"/>
          <w:right w:val="nil"/>
          <w:between w:val="nil"/>
        </w:pBdr>
        <w:spacing w:line="276" w:lineRule="auto"/>
        <w:contextualSpacing/>
      </w:pPr>
      <w:r>
        <w:t>Creative Story (3 hours)</w:t>
      </w:r>
    </w:p>
    <w:p w14:paraId="5CA50552" w14:textId="77777777" w:rsidR="00110C4D" w:rsidRDefault="00110C4D" w:rsidP="00110C4D">
      <w:pPr>
        <w:numPr>
          <w:ilvl w:val="1"/>
          <w:numId w:val="29"/>
        </w:numPr>
        <w:pBdr>
          <w:top w:val="nil"/>
          <w:left w:val="nil"/>
          <w:bottom w:val="nil"/>
          <w:right w:val="nil"/>
          <w:between w:val="nil"/>
        </w:pBdr>
        <w:spacing w:line="276" w:lineRule="auto"/>
        <w:contextualSpacing/>
      </w:pPr>
      <w:r>
        <w:t>Panoramic Photography (3 hours)</w:t>
      </w:r>
    </w:p>
    <w:p w14:paraId="41C9F334" w14:textId="77777777" w:rsidR="00110C4D" w:rsidRDefault="00110C4D" w:rsidP="00110C4D">
      <w:pPr>
        <w:numPr>
          <w:ilvl w:val="1"/>
          <w:numId w:val="29"/>
        </w:numPr>
        <w:pBdr>
          <w:top w:val="nil"/>
          <w:left w:val="nil"/>
          <w:bottom w:val="nil"/>
          <w:right w:val="nil"/>
          <w:between w:val="nil"/>
        </w:pBdr>
        <w:spacing w:line="276" w:lineRule="auto"/>
        <w:contextualSpacing/>
      </w:pPr>
      <w:r>
        <w:t>Macro/Textures (2 hours)</w:t>
      </w:r>
    </w:p>
    <w:p w14:paraId="7B83F89D" w14:textId="77777777" w:rsidR="00110C4D" w:rsidRDefault="00110C4D" w:rsidP="00110C4D">
      <w:pPr>
        <w:numPr>
          <w:ilvl w:val="1"/>
          <w:numId w:val="29"/>
        </w:numPr>
        <w:pBdr>
          <w:top w:val="nil"/>
          <w:left w:val="nil"/>
          <w:bottom w:val="nil"/>
          <w:right w:val="nil"/>
          <w:between w:val="nil"/>
        </w:pBdr>
        <w:spacing w:line="276" w:lineRule="auto"/>
        <w:contextualSpacing/>
      </w:pPr>
      <w:r>
        <w:t>Lighting (3 hours)</w:t>
      </w:r>
    </w:p>
    <w:p w14:paraId="10E5A05D" w14:textId="4926B89E" w:rsidR="00110C4D" w:rsidRDefault="00110C4D" w:rsidP="00110C4D">
      <w:pPr>
        <w:numPr>
          <w:ilvl w:val="0"/>
          <w:numId w:val="29"/>
        </w:numPr>
        <w:pBdr>
          <w:top w:val="nil"/>
          <w:left w:val="nil"/>
          <w:bottom w:val="nil"/>
          <w:right w:val="nil"/>
          <w:between w:val="nil"/>
        </w:pBdr>
        <w:spacing w:line="276" w:lineRule="auto"/>
        <w:contextualSpacing/>
      </w:pPr>
      <w:r>
        <w:t>Editing</w:t>
      </w:r>
      <w:ins w:id="718" w:author="Author">
        <w:r w:rsidR="00560D90">
          <w:t xml:space="preserve"> — </w:t>
        </w:r>
      </w:ins>
      <w:del w:id="719" w:author="Author">
        <w:r w:rsidDel="00560D90">
          <w:delText xml:space="preserve"> – </w:delText>
        </w:r>
      </w:del>
      <w:r>
        <w:t>Post Processing (1 day)</w:t>
      </w:r>
    </w:p>
    <w:p w14:paraId="56DEB23C" w14:textId="77777777" w:rsidR="00110C4D" w:rsidRDefault="00110C4D" w:rsidP="00110C4D">
      <w:pPr>
        <w:numPr>
          <w:ilvl w:val="1"/>
          <w:numId w:val="29"/>
        </w:numPr>
        <w:pBdr>
          <w:top w:val="nil"/>
          <w:left w:val="nil"/>
          <w:bottom w:val="nil"/>
          <w:right w:val="nil"/>
          <w:between w:val="nil"/>
        </w:pBdr>
        <w:spacing w:line="276" w:lineRule="auto"/>
        <w:contextualSpacing/>
      </w:pPr>
      <w:r>
        <w:t>Photoshop (2 hours)</w:t>
      </w:r>
      <w:r w:rsidRPr="00110C4D">
        <w:t xml:space="preserve"> </w:t>
      </w:r>
    </w:p>
    <w:p w14:paraId="311BBFF9" w14:textId="3696EBBE" w:rsidR="00110C4D" w:rsidRDefault="00110C4D" w:rsidP="00110C4D">
      <w:pPr>
        <w:numPr>
          <w:ilvl w:val="1"/>
          <w:numId w:val="29"/>
        </w:numPr>
        <w:pBdr>
          <w:top w:val="nil"/>
          <w:left w:val="nil"/>
          <w:bottom w:val="nil"/>
          <w:right w:val="nil"/>
          <w:between w:val="nil"/>
        </w:pBdr>
        <w:spacing w:line="276" w:lineRule="auto"/>
        <w:contextualSpacing/>
      </w:pPr>
      <w:r>
        <w:t>Stitching (2 hours)</w:t>
      </w:r>
    </w:p>
    <w:p w14:paraId="10A086EE" w14:textId="77777777" w:rsidR="00110C4D" w:rsidRDefault="00110C4D" w:rsidP="00110C4D">
      <w:pPr>
        <w:numPr>
          <w:ilvl w:val="1"/>
          <w:numId w:val="29"/>
        </w:numPr>
        <w:pBdr>
          <w:top w:val="nil"/>
          <w:left w:val="nil"/>
          <w:bottom w:val="nil"/>
          <w:right w:val="nil"/>
          <w:between w:val="nil"/>
        </w:pBdr>
        <w:spacing w:line="276" w:lineRule="auto"/>
        <w:contextualSpacing/>
      </w:pPr>
      <w:r>
        <w:t>Dual Exposures (2 hours)</w:t>
      </w:r>
    </w:p>
    <w:p w14:paraId="79651945" w14:textId="6D856E85" w:rsidR="00110C4D" w:rsidRDefault="00110C4D" w:rsidP="00110C4D">
      <w:pPr>
        <w:numPr>
          <w:ilvl w:val="0"/>
          <w:numId w:val="29"/>
        </w:numPr>
        <w:pBdr>
          <w:top w:val="nil"/>
          <w:left w:val="nil"/>
          <w:bottom w:val="nil"/>
          <w:right w:val="nil"/>
          <w:between w:val="nil"/>
        </w:pBdr>
        <w:spacing w:line="276" w:lineRule="auto"/>
        <w:contextualSpacing/>
      </w:pPr>
      <w:r>
        <w:t>Exhibition</w:t>
      </w:r>
      <w:ins w:id="720" w:author="Author">
        <w:r w:rsidR="00560D90">
          <w:t xml:space="preserve"> — </w:t>
        </w:r>
      </w:ins>
      <w:del w:id="721" w:author="Author">
        <w:r w:rsidDel="00560D90">
          <w:delText xml:space="preserve"> - </w:delText>
        </w:r>
      </w:del>
      <w:r>
        <w:t>Community Engagement (1 day)</w:t>
      </w:r>
    </w:p>
    <w:p w14:paraId="368770D7" w14:textId="77777777" w:rsidR="00110C4D" w:rsidRDefault="00110C4D" w:rsidP="00110C4D">
      <w:pPr>
        <w:numPr>
          <w:ilvl w:val="1"/>
          <w:numId w:val="29"/>
        </w:numPr>
        <w:pBdr>
          <w:top w:val="nil"/>
          <w:left w:val="nil"/>
          <w:bottom w:val="nil"/>
          <w:right w:val="nil"/>
          <w:between w:val="nil"/>
        </w:pBdr>
        <w:spacing w:line="276" w:lineRule="auto"/>
        <w:contextualSpacing/>
      </w:pPr>
      <w:r>
        <w:t>Brainstorm Locations (1 hour)</w:t>
      </w:r>
    </w:p>
    <w:p w14:paraId="0500BCDA" w14:textId="77777777" w:rsidR="00110C4D" w:rsidRDefault="00110C4D" w:rsidP="00110C4D">
      <w:pPr>
        <w:numPr>
          <w:ilvl w:val="1"/>
          <w:numId w:val="29"/>
        </w:numPr>
        <w:pBdr>
          <w:top w:val="nil"/>
          <w:left w:val="nil"/>
          <w:bottom w:val="nil"/>
          <w:right w:val="nil"/>
          <w:between w:val="nil"/>
        </w:pBdr>
        <w:spacing w:line="276" w:lineRule="auto"/>
        <w:contextualSpacing/>
      </w:pPr>
      <w:r>
        <w:t>Design Installation (2 hours)</w:t>
      </w:r>
    </w:p>
    <w:p w14:paraId="0859BB62" w14:textId="77777777" w:rsidR="00110C4D" w:rsidRDefault="00110C4D" w:rsidP="00110C4D">
      <w:pPr>
        <w:numPr>
          <w:ilvl w:val="1"/>
          <w:numId w:val="29"/>
        </w:numPr>
        <w:pBdr>
          <w:top w:val="nil"/>
          <w:left w:val="nil"/>
          <w:bottom w:val="nil"/>
          <w:right w:val="nil"/>
          <w:between w:val="nil"/>
        </w:pBdr>
        <w:spacing w:line="276" w:lineRule="auto"/>
        <w:contextualSpacing/>
      </w:pPr>
      <w:r>
        <w:t>Choose Presentation Style (30 minutes)</w:t>
      </w:r>
    </w:p>
    <w:p w14:paraId="75765D50" w14:textId="77777777" w:rsidR="00110C4D" w:rsidRDefault="00110C4D" w:rsidP="00110C4D">
      <w:pPr>
        <w:numPr>
          <w:ilvl w:val="1"/>
          <w:numId w:val="29"/>
        </w:numPr>
        <w:pBdr>
          <w:top w:val="nil"/>
          <w:left w:val="nil"/>
          <w:bottom w:val="nil"/>
          <w:right w:val="nil"/>
          <w:between w:val="nil"/>
        </w:pBdr>
        <w:spacing w:line="276" w:lineRule="auto"/>
        <w:contextualSpacing/>
      </w:pPr>
      <w:r>
        <w:t>Printing, Matting, Framing (2 hours 30 minutes)</w:t>
      </w:r>
    </w:p>
    <w:p w14:paraId="58E6C78A" w14:textId="77777777" w:rsidR="00110C4D" w:rsidRDefault="00110C4D" w:rsidP="00110C4D">
      <w:pPr>
        <w:numPr>
          <w:ilvl w:val="0"/>
          <w:numId w:val="29"/>
        </w:numPr>
        <w:pBdr>
          <w:top w:val="nil"/>
          <w:left w:val="nil"/>
          <w:bottom w:val="nil"/>
          <w:right w:val="nil"/>
          <w:between w:val="nil"/>
        </w:pBdr>
        <w:spacing w:line="276" w:lineRule="auto"/>
        <w:contextualSpacing/>
      </w:pPr>
      <w:r>
        <w:t>Future Photography</w:t>
      </w:r>
    </w:p>
    <w:p w14:paraId="2881CE2E" w14:textId="77777777" w:rsidR="00110C4D" w:rsidRDefault="00110C4D" w:rsidP="00110C4D">
      <w:pPr>
        <w:numPr>
          <w:ilvl w:val="1"/>
          <w:numId w:val="29"/>
        </w:numPr>
        <w:pBdr>
          <w:top w:val="nil"/>
          <w:left w:val="nil"/>
          <w:bottom w:val="nil"/>
          <w:right w:val="nil"/>
          <w:between w:val="nil"/>
        </w:pBdr>
        <w:spacing w:line="276" w:lineRule="auto"/>
        <w:contextualSpacing/>
      </w:pPr>
      <w:r>
        <w:t>Drones (3 hours)</w:t>
      </w:r>
    </w:p>
    <w:p w14:paraId="16CF7469" w14:textId="77777777" w:rsidR="00110C4D" w:rsidRDefault="00110C4D" w:rsidP="00110C4D">
      <w:pPr>
        <w:numPr>
          <w:ilvl w:val="1"/>
          <w:numId w:val="29"/>
        </w:numPr>
        <w:pBdr>
          <w:top w:val="nil"/>
          <w:left w:val="nil"/>
          <w:bottom w:val="nil"/>
          <w:right w:val="nil"/>
          <w:between w:val="nil"/>
        </w:pBdr>
        <w:spacing w:line="276" w:lineRule="auto"/>
        <w:contextualSpacing/>
      </w:pPr>
      <w:r>
        <w:t>360 Cameras (3 hours)</w:t>
      </w:r>
    </w:p>
    <w:p w14:paraId="2FB18E60" w14:textId="77777777" w:rsidR="00110C4D" w:rsidRDefault="00110C4D" w:rsidP="00110C4D">
      <w:pPr>
        <w:numPr>
          <w:ilvl w:val="1"/>
          <w:numId w:val="29"/>
        </w:numPr>
        <w:pBdr>
          <w:top w:val="nil"/>
          <w:left w:val="nil"/>
          <w:bottom w:val="nil"/>
          <w:right w:val="nil"/>
          <w:between w:val="nil"/>
        </w:pBdr>
        <w:spacing w:line="276" w:lineRule="auto"/>
        <w:contextualSpacing/>
      </w:pPr>
      <w:r>
        <w:t>Virtual Reality (3 hours)</w:t>
      </w:r>
    </w:p>
    <w:p w14:paraId="49AFD57C" w14:textId="273E494A" w:rsidR="00110C4D" w:rsidRDefault="00110C4D" w:rsidP="00110C4D">
      <w:pPr>
        <w:numPr>
          <w:ilvl w:val="1"/>
          <w:numId w:val="29"/>
        </w:numPr>
        <w:pBdr>
          <w:top w:val="nil"/>
          <w:left w:val="nil"/>
          <w:bottom w:val="nil"/>
          <w:right w:val="nil"/>
          <w:between w:val="nil"/>
        </w:pBdr>
        <w:spacing w:line="276" w:lineRule="auto"/>
        <w:contextualSpacing/>
      </w:pPr>
      <w:r>
        <w:lastRenderedPageBreak/>
        <w:t xml:space="preserve">Design </w:t>
      </w:r>
      <w:ins w:id="722" w:author="Author">
        <w:r w:rsidR="0069080C">
          <w:t>Y</w:t>
        </w:r>
      </w:ins>
      <w:del w:id="723" w:author="Author">
        <w:r w:rsidDel="0069080C">
          <w:delText>y</w:delText>
        </w:r>
      </w:del>
      <w:r>
        <w:t xml:space="preserve">our </w:t>
      </w:r>
      <w:ins w:id="724" w:author="Author">
        <w:r w:rsidR="0069080C">
          <w:t>F</w:t>
        </w:r>
      </w:ins>
      <w:del w:id="725" w:author="Author">
        <w:r w:rsidDel="0069080C">
          <w:delText>f</w:delText>
        </w:r>
      </w:del>
      <w:r>
        <w:t>uture Camera (1 hour 30 minutes)</w:t>
      </w:r>
    </w:p>
    <w:p w14:paraId="5445D70B" w14:textId="034EB79B" w:rsidR="00110C4D" w:rsidRDefault="00110C4D" w:rsidP="00110C4D">
      <w:pPr>
        <w:numPr>
          <w:ilvl w:val="1"/>
          <w:numId w:val="29"/>
        </w:numPr>
        <w:pBdr>
          <w:top w:val="nil"/>
          <w:left w:val="nil"/>
          <w:bottom w:val="nil"/>
          <w:right w:val="nil"/>
          <w:between w:val="nil"/>
        </w:pBdr>
        <w:spacing w:line="276" w:lineRule="auto"/>
        <w:contextualSpacing/>
      </w:pPr>
      <w:r>
        <w:t>Design a Future Anti-camera (1 hour 30 minutes)</w:t>
      </w:r>
    </w:p>
    <w:p w14:paraId="2F486D2E" w14:textId="77777777" w:rsidR="00110C4D" w:rsidRPr="00F61D15" w:rsidRDefault="00110C4D" w:rsidP="00A50BD2"/>
    <w:sectPr w:rsidR="00110C4D" w:rsidRPr="00F61D15" w:rsidSect="00F61D15">
      <w:headerReference w:type="default" r:id="rId1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uthor" w:initials="A">
    <w:p w14:paraId="5A827A68" w14:textId="1AF7A108" w:rsidR="001A0147" w:rsidRDefault="001A0147">
      <w:pPr>
        <w:pStyle w:val="CommentText"/>
      </w:pPr>
      <w:r>
        <w:rPr>
          <w:rStyle w:val="CommentReference"/>
        </w:rPr>
        <w:annotationRef/>
      </w:r>
      <w:r>
        <w:t>If this is a title, you’ll want to capitalize it</w:t>
      </w:r>
    </w:p>
  </w:comment>
  <w:comment w:id="286" w:author="Author" w:initials="A">
    <w:p w14:paraId="4446AACD" w14:textId="20471E7F" w:rsidR="001A0147" w:rsidRDefault="001A0147">
      <w:pPr>
        <w:pStyle w:val="CommentText"/>
      </w:pPr>
      <w:r>
        <w:rPr>
          <w:rStyle w:val="CommentReference"/>
        </w:rPr>
        <w:annotationRef/>
      </w:r>
      <w:r>
        <w:t>Exposed what to sunlight?</w:t>
      </w:r>
    </w:p>
  </w:comment>
  <w:comment w:id="514" w:author="Author" w:initials="A">
    <w:p w14:paraId="7531F918" w14:textId="1038F172" w:rsidR="001A0147" w:rsidRDefault="001A0147">
      <w:pPr>
        <w:pStyle w:val="CommentText"/>
      </w:pPr>
      <w:r>
        <w:rPr>
          <w:rStyle w:val="CommentReference"/>
        </w:rPr>
        <w:annotationRef/>
      </w:r>
      <w:r>
        <w:t>Double-check to make sure this sentence is correct. In this context, some of the words/usages were ambiguous, so I’m not sure if I separated them correctly</w:t>
      </w:r>
    </w:p>
  </w:comment>
  <w:comment w:id="668" w:author="Author" w:initials="A">
    <w:p w14:paraId="5508D855" w14:textId="214709BD" w:rsidR="00615B49" w:rsidRDefault="00615B49">
      <w:pPr>
        <w:pStyle w:val="CommentText"/>
      </w:pPr>
      <w:r>
        <w:rPr>
          <w:rStyle w:val="CommentReference"/>
        </w:rPr>
        <w:annotationRef/>
      </w:r>
      <w:r>
        <w:t>For clarity, you’ll want to use an article such as “the” before “negative” if you’re referring to a single negative. However, use “negatives” if referring to more than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27A68" w15:done="0"/>
  <w15:commentEx w15:paraId="4446AACD" w15:done="0"/>
  <w15:commentEx w15:paraId="7531F918" w15:done="0"/>
  <w15:commentEx w15:paraId="5508D8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27A68" w16cid:durableId="20217AAB"/>
  <w16cid:commentId w16cid:paraId="4446AACD" w16cid:durableId="202286E3"/>
  <w16cid:commentId w16cid:paraId="7531F918" w16cid:durableId="202299FE"/>
  <w16cid:commentId w16cid:paraId="5508D855" w16cid:durableId="2022B2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405E9" w14:textId="77777777" w:rsidR="00836025" w:rsidRDefault="00836025" w:rsidP="003B653D">
      <w:r>
        <w:separator/>
      </w:r>
    </w:p>
  </w:endnote>
  <w:endnote w:type="continuationSeparator" w:id="0">
    <w:p w14:paraId="44E8F5CD" w14:textId="77777777" w:rsidR="00836025" w:rsidRDefault="00836025" w:rsidP="003B6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keleyStd-Book">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A740D" w14:textId="77777777" w:rsidR="00836025" w:rsidRDefault="00836025" w:rsidP="003B653D">
      <w:r>
        <w:separator/>
      </w:r>
    </w:p>
  </w:footnote>
  <w:footnote w:type="continuationSeparator" w:id="0">
    <w:p w14:paraId="67BDF132" w14:textId="77777777" w:rsidR="00836025" w:rsidRDefault="00836025" w:rsidP="003B6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2E95D" w14:textId="77777777" w:rsidR="001A0147" w:rsidRDefault="001A0147" w:rsidP="003B653D">
    <w:pPr>
      <w:pStyle w:val="Header"/>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862"/>
    <w:multiLevelType w:val="hybridMultilevel"/>
    <w:tmpl w:val="16E0D6A8"/>
    <w:lvl w:ilvl="0" w:tplc="412EFB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1332C"/>
    <w:multiLevelType w:val="hybridMultilevel"/>
    <w:tmpl w:val="980EE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23636B"/>
    <w:multiLevelType w:val="hybridMultilevel"/>
    <w:tmpl w:val="2744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B2C03"/>
    <w:multiLevelType w:val="hybridMultilevel"/>
    <w:tmpl w:val="394C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255D2"/>
    <w:multiLevelType w:val="hybridMultilevel"/>
    <w:tmpl w:val="45E2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6E78"/>
    <w:multiLevelType w:val="hybridMultilevel"/>
    <w:tmpl w:val="5BFEA394"/>
    <w:lvl w:ilvl="0" w:tplc="412EFB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BA0A28"/>
    <w:multiLevelType w:val="hybridMultilevel"/>
    <w:tmpl w:val="B9523270"/>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6136DE"/>
    <w:multiLevelType w:val="hybridMultilevel"/>
    <w:tmpl w:val="9FE8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E7564"/>
    <w:multiLevelType w:val="hybridMultilevel"/>
    <w:tmpl w:val="780A8316"/>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D0602A"/>
    <w:multiLevelType w:val="hybridMultilevel"/>
    <w:tmpl w:val="0E2E4FC4"/>
    <w:lvl w:ilvl="0" w:tplc="60B8059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BF2ACE"/>
    <w:multiLevelType w:val="hybridMultilevel"/>
    <w:tmpl w:val="2744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4128F0"/>
    <w:multiLevelType w:val="hybridMultilevel"/>
    <w:tmpl w:val="5ACA9402"/>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52113C"/>
    <w:multiLevelType w:val="hybridMultilevel"/>
    <w:tmpl w:val="FE7A4F32"/>
    <w:lvl w:ilvl="0" w:tplc="D8D29A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137C0"/>
    <w:multiLevelType w:val="hybridMultilevel"/>
    <w:tmpl w:val="1A20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F5B02"/>
    <w:multiLevelType w:val="hybridMultilevel"/>
    <w:tmpl w:val="349CAA18"/>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9619AA"/>
    <w:multiLevelType w:val="hybridMultilevel"/>
    <w:tmpl w:val="A89039F8"/>
    <w:lvl w:ilvl="0" w:tplc="412EFBD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DD0F2F"/>
    <w:multiLevelType w:val="hybridMultilevel"/>
    <w:tmpl w:val="41F8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91186"/>
    <w:multiLevelType w:val="hybridMultilevel"/>
    <w:tmpl w:val="CB0AE508"/>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624844"/>
    <w:multiLevelType w:val="hybridMultilevel"/>
    <w:tmpl w:val="21DC4A00"/>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5F60DB"/>
    <w:multiLevelType w:val="hybridMultilevel"/>
    <w:tmpl w:val="D3342676"/>
    <w:lvl w:ilvl="0" w:tplc="60B80592">
      <w:start w:val="1"/>
      <w:numFmt w:val="bullet"/>
      <w:lvlText w:val=""/>
      <w:lvlJc w:val="left"/>
      <w:pPr>
        <w:ind w:left="360" w:hanging="360"/>
      </w:pPr>
      <w:rPr>
        <w:rFonts w:ascii="Symbol" w:hAnsi="Symbol" w:hint="default"/>
      </w:rPr>
    </w:lvl>
    <w:lvl w:ilvl="1" w:tplc="E6085AE2">
      <w:numFmt w:val="bullet"/>
      <w:lvlText w:val="•"/>
      <w:lvlJc w:val="left"/>
      <w:pPr>
        <w:ind w:left="1485" w:hanging="765"/>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155280"/>
    <w:multiLevelType w:val="multilevel"/>
    <w:tmpl w:val="6BB6B8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FF609D"/>
    <w:multiLevelType w:val="hybridMultilevel"/>
    <w:tmpl w:val="7C8687F6"/>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0D5541"/>
    <w:multiLevelType w:val="hybridMultilevel"/>
    <w:tmpl w:val="F680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92DE5"/>
    <w:multiLevelType w:val="hybridMultilevel"/>
    <w:tmpl w:val="D0F49C84"/>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D07954"/>
    <w:multiLevelType w:val="hybridMultilevel"/>
    <w:tmpl w:val="2A7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B72EF"/>
    <w:multiLevelType w:val="hybridMultilevel"/>
    <w:tmpl w:val="0148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927FD"/>
    <w:multiLevelType w:val="hybridMultilevel"/>
    <w:tmpl w:val="05A4A29E"/>
    <w:lvl w:ilvl="0" w:tplc="60B80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BC093E"/>
    <w:multiLevelType w:val="hybridMultilevel"/>
    <w:tmpl w:val="9D28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25"/>
  </w:num>
  <w:num w:numId="4">
    <w:abstractNumId w:val="4"/>
  </w:num>
  <w:num w:numId="5">
    <w:abstractNumId w:val="8"/>
  </w:num>
  <w:num w:numId="6">
    <w:abstractNumId w:val="14"/>
  </w:num>
  <w:num w:numId="7">
    <w:abstractNumId w:val="6"/>
  </w:num>
  <w:num w:numId="8">
    <w:abstractNumId w:val="24"/>
  </w:num>
  <w:num w:numId="9">
    <w:abstractNumId w:val="19"/>
  </w:num>
  <w:num w:numId="10">
    <w:abstractNumId w:val="22"/>
  </w:num>
  <w:num w:numId="11">
    <w:abstractNumId w:val="18"/>
  </w:num>
  <w:num w:numId="12">
    <w:abstractNumId w:val="9"/>
  </w:num>
  <w:num w:numId="13">
    <w:abstractNumId w:val="7"/>
  </w:num>
  <w:num w:numId="14">
    <w:abstractNumId w:val="11"/>
  </w:num>
  <w:num w:numId="15">
    <w:abstractNumId w:val="16"/>
  </w:num>
  <w:num w:numId="16">
    <w:abstractNumId w:val="27"/>
  </w:num>
  <w:num w:numId="17">
    <w:abstractNumId w:val="1"/>
  </w:num>
  <w:num w:numId="18">
    <w:abstractNumId w:val="3"/>
  </w:num>
  <w:num w:numId="19">
    <w:abstractNumId w:val="13"/>
  </w:num>
  <w:num w:numId="20">
    <w:abstractNumId w:val="23"/>
  </w:num>
  <w:num w:numId="21">
    <w:abstractNumId w:val="21"/>
  </w:num>
  <w:num w:numId="22">
    <w:abstractNumId w:val="5"/>
  </w:num>
  <w:num w:numId="23">
    <w:abstractNumId w:val="0"/>
  </w:num>
  <w:num w:numId="24">
    <w:abstractNumId w:val="0"/>
  </w:num>
  <w:num w:numId="25">
    <w:abstractNumId w:val="15"/>
  </w:num>
  <w:num w:numId="26">
    <w:abstractNumId w:val="10"/>
  </w:num>
  <w:num w:numId="27">
    <w:abstractNumId w:val="12"/>
  </w:num>
  <w:num w:numId="28">
    <w:abstractNumId w:val="2"/>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2B9"/>
    <w:rsid w:val="000218C6"/>
    <w:rsid w:val="000246DA"/>
    <w:rsid w:val="00025AFD"/>
    <w:rsid w:val="00032515"/>
    <w:rsid w:val="00037893"/>
    <w:rsid w:val="0004409E"/>
    <w:rsid w:val="00065D91"/>
    <w:rsid w:val="0009120D"/>
    <w:rsid w:val="000A1203"/>
    <w:rsid w:val="000A1DC6"/>
    <w:rsid w:val="000C2DE3"/>
    <w:rsid w:val="000C58A8"/>
    <w:rsid w:val="000D478B"/>
    <w:rsid w:val="000E61C0"/>
    <w:rsid w:val="001019AB"/>
    <w:rsid w:val="00110C4D"/>
    <w:rsid w:val="00121A05"/>
    <w:rsid w:val="001303E1"/>
    <w:rsid w:val="00157E40"/>
    <w:rsid w:val="00161D9A"/>
    <w:rsid w:val="001763E0"/>
    <w:rsid w:val="00182947"/>
    <w:rsid w:val="0019298F"/>
    <w:rsid w:val="001951F4"/>
    <w:rsid w:val="001A0147"/>
    <w:rsid w:val="001A0B3F"/>
    <w:rsid w:val="001B4349"/>
    <w:rsid w:val="001B7322"/>
    <w:rsid w:val="001C30C1"/>
    <w:rsid w:val="001C34AF"/>
    <w:rsid w:val="001D5179"/>
    <w:rsid w:val="001D6FFB"/>
    <w:rsid w:val="001E18E9"/>
    <w:rsid w:val="00205B80"/>
    <w:rsid w:val="00205F16"/>
    <w:rsid w:val="002139AB"/>
    <w:rsid w:val="00232571"/>
    <w:rsid w:val="0023607D"/>
    <w:rsid w:val="002545E6"/>
    <w:rsid w:val="002552D3"/>
    <w:rsid w:val="0025737E"/>
    <w:rsid w:val="00275E58"/>
    <w:rsid w:val="002874B3"/>
    <w:rsid w:val="00290A16"/>
    <w:rsid w:val="002A6235"/>
    <w:rsid w:val="002C0B7F"/>
    <w:rsid w:val="002C6DE3"/>
    <w:rsid w:val="002D6B52"/>
    <w:rsid w:val="002F5840"/>
    <w:rsid w:val="00310295"/>
    <w:rsid w:val="00322A6C"/>
    <w:rsid w:val="003351E3"/>
    <w:rsid w:val="00347E9E"/>
    <w:rsid w:val="00350DC7"/>
    <w:rsid w:val="00354F0B"/>
    <w:rsid w:val="0035703B"/>
    <w:rsid w:val="00372F19"/>
    <w:rsid w:val="0037569C"/>
    <w:rsid w:val="0038107A"/>
    <w:rsid w:val="003856E8"/>
    <w:rsid w:val="00390DE0"/>
    <w:rsid w:val="003926EC"/>
    <w:rsid w:val="003A0682"/>
    <w:rsid w:val="003B09D6"/>
    <w:rsid w:val="003B653D"/>
    <w:rsid w:val="003D338D"/>
    <w:rsid w:val="003D6E0D"/>
    <w:rsid w:val="003E76DF"/>
    <w:rsid w:val="003F6F83"/>
    <w:rsid w:val="00412730"/>
    <w:rsid w:val="004131A1"/>
    <w:rsid w:val="0041749A"/>
    <w:rsid w:val="00420758"/>
    <w:rsid w:val="00420CCA"/>
    <w:rsid w:val="004402B6"/>
    <w:rsid w:val="00443607"/>
    <w:rsid w:val="00445498"/>
    <w:rsid w:val="004456A4"/>
    <w:rsid w:val="00456773"/>
    <w:rsid w:val="00457ECC"/>
    <w:rsid w:val="004845BD"/>
    <w:rsid w:val="004867BB"/>
    <w:rsid w:val="00494245"/>
    <w:rsid w:val="004A0A73"/>
    <w:rsid w:val="004A1951"/>
    <w:rsid w:val="004A1E8A"/>
    <w:rsid w:val="004B0C42"/>
    <w:rsid w:val="004B21F6"/>
    <w:rsid w:val="004B6909"/>
    <w:rsid w:val="004C4655"/>
    <w:rsid w:val="004D4BF6"/>
    <w:rsid w:val="004D6443"/>
    <w:rsid w:val="004E0D1E"/>
    <w:rsid w:val="005053A2"/>
    <w:rsid w:val="00513F86"/>
    <w:rsid w:val="00520680"/>
    <w:rsid w:val="00525918"/>
    <w:rsid w:val="00530551"/>
    <w:rsid w:val="00531F42"/>
    <w:rsid w:val="005360CD"/>
    <w:rsid w:val="00540397"/>
    <w:rsid w:val="00551C64"/>
    <w:rsid w:val="00560D90"/>
    <w:rsid w:val="0057171C"/>
    <w:rsid w:val="00587DC9"/>
    <w:rsid w:val="005912F8"/>
    <w:rsid w:val="00593626"/>
    <w:rsid w:val="00596EF9"/>
    <w:rsid w:val="005A4AC0"/>
    <w:rsid w:val="005B617E"/>
    <w:rsid w:val="005C0530"/>
    <w:rsid w:val="005D7D87"/>
    <w:rsid w:val="005E2779"/>
    <w:rsid w:val="005E715C"/>
    <w:rsid w:val="005F52B9"/>
    <w:rsid w:val="005F7F92"/>
    <w:rsid w:val="00604F5D"/>
    <w:rsid w:val="00606862"/>
    <w:rsid w:val="00615B49"/>
    <w:rsid w:val="0062030F"/>
    <w:rsid w:val="00625705"/>
    <w:rsid w:val="00651645"/>
    <w:rsid w:val="006548AA"/>
    <w:rsid w:val="0065556D"/>
    <w:rsid w:val="00660827"/>
    <w:rsid w:val="00664C51"/>
    <w:rsid w:val="00675BCB"/>
    <w:rsid w:val="006812EF"/>
    <w:rsid w:val="006822AE"/>
    <w:rsid w:val="0068517F"/>
    <w:rsid w:val="0069080C"/>
    <w:rsid w:val="00697ABA"/>
    <w:rsid w:val="006B47BF"/>
    <w:rsid w:val="006B5C73"/>
    <w:rsid w:val="006C71F1"/>
    <w:rsid w:val="006C777D"/>
    <w:rsid w:val="00730EE9"/>
    <w:rsid w:val="007604B5"/>
    <w:rsid w:val="00776ED3"/>
    <w:rsid w:val="007972F2"/>
    <w:rsid w:val="007B0CF4"/>
    <w:rsid w:val="007B21F0"/>
    <w:rsid w:val="007C1C1C"/>
    <w:rsid w:val="007D1924"/>
    <w:rsid w:val="007E03B8"/>
    <w:rsid w:val="008014FC"/>
    <w:rsid w:val="00824A64"/>
    <w:rsid w:val="008275B8"/>
    <w:rsid w:val="00836025"/>
    <w:rsid w:val="0087734E"/>
    <w:rsid w:val="00881F01"/>
    <w:rsid w:val="008979FB"/>
    <w:rsid w:val="008A3A5B"/>
    <w:rsid w:val="008B22D2"/>
    <w:rsid w:val="008D33F5"/>
    <w:rsid w:val="008E41DE"/>
    <w:rsid w:val="008F1342"/>
    <w:rsid w:val="008F5C06"/>
    <w:rsid w:val="008F657B"/>
    <w:rsid w:val="0094074A"/>
    <w:rsid w:val="00954DBC"/>
    <w:rsid w:val="00971500"/>
    <w:rsid w:val="0098267E"/>
    <w:rsid w:val="009863C0"/>
    <w:rsid w:val="00990321"/>
    <w:rsid w:val="009A769D"/>
    <w:rsid w:val="009C08B0"/>
    <w:rsid w:val="009C4357"/>
    <w:rsid w:val="009D397E"/>
    <w:rsid w:val="009D45E7"/>
    <w:rsid w:val="009D5243"/>
    <w:rsid w:val="009F0307"/>
    <w:rsid w:val="009F238B"/>
    <w:rsid w:val="009F4E03"/>
    <w:rsid w:val="00A0226E"/>
    <w:rsid w:val="00A2196F"/>
    <w:rsid w:val="00A27647"/>
    <w:rsid w:val="00A33381"/>
    <w:rsid w:val="00A50BD2"/>
    <w:rsid w:val="00A52088"/>
    <w:rsid w:val="00A642C1"/>
    <w:rsid w:val="00A705BD"/>
    <w:rsid w:val="00A70E9D"/>
    <w:rsid w:val="00A72B79"/>
    <w:rsid w:val="00A77226"/>
    <w:rsid w:val="00A81DBE"/>
    <w:rsid w:val="00A87116"/>
    <w:rsid w:val="00A909F2"/>
    <w:rsid w:val="00A910E8"/>
    <w:rsid w:val="00A96BB2"/>
    <w:rsid w:val="00AB53D6"/>
    <w:rsid w:val="00AF0D93"/>
    <w:rsid w:val="00AF7745"/>
    <w:rsid w:val="00B10B31"/>
    <w:rsid w:val="00B120EF"/>
    <w:rsid w:val="00B24A4D"/>
    <w:rsid w:val="00B40542"/>
    <w:rsid w:val="00B47886"/>
    <w:rsid w:val="00B53458"/>
    <w:rsid w:val="00B535AB"/>
    <w:rsid w:val="00B57799"/>
    <w:rsid w:val="00B7543B"/>
    <w:rsid w:val="00B758B4"/>
    <w:rsid w:val="00B7639A"/>
    <w:rsid w:val="00B81900"/>
    <w:rsid w:val="00B8650F"/>
    <w:rsid w:val="00BA082E"/>
    <w:rsid w:val="00BA2D20"/>
    <w:rsid w:val="00BD5E04"/>
    <w:rsid w:val="00BD608A"/>
    <w:rsid w:val="00BE4FDA"/>
    <w:rsid w:val="00BE598C"/>
    <w:rsid w:val="00BF0962"/>
    <w:rsid w:val="00BF176D"/>
    <w:rsid w:val="00BF7092"/>
    <w:rsid w:val="00C10A81"/>
    <w:rsid w:val="00C123BA"/>
    <w:rsid w:val="00C34B46"/>
    <w:rsid w:val="00C368DF"/>
    <w:rsid w:val="00C36C36"/>
    <w:rsid w:val="00C6482D"/>
    <w:rsid w:val="00CB252E"/>
    <w:rsid w:val="00CD54BC"/>
    <w:rsid w:val="00CD7462"/>
    <w:rsid w:val="00CE49EA"/>
    <w:rsid w:val="00D11142"/>
    <w:rsid w:val="00D120F5"/>
    <w:rsid w:val="00D47279"/>
    <w:rsid w:val="00D71322"/>
    <w:rsid w:val="00D7509B"/>
    <w:rsid w:val="00D75BC7"/>
    <w:rsid w:val="00D82FE5"/>
    <w:rsid w:val="00D936BC"/>
    <w:rsid w:val="00D93D10"/>
    <w:rsid w:val="00D96FD7"/>
    <w:rsid w:val="00DA2C74"/>
    <w:rsid w:val="00DA7A00"/>
    <w:rsid w:val="00DE06A0"/>
    <w:rsid w:val="00DE5792"/>
    <w:rsid w:val="00DF1A02"/>
    <w:rsid w:val="00E00D8F"/>
    <w:rsid w:val="00E11AFC"/>
    <w:rsid w:val="00E15357"/>
    <w:rsid w:val="00E175A2"/>
    <w:rsid w:val="00E23F33"/>
    <w:rsid w:val="00E44FCD"/>
    <w:rsid w:val="00E503CF"/>
    <w:rsid w:val="00E56B2A"/>
    <w:rsid w:val="00E62878"/>
    <w:rsid w:val="00E666F4"/>
    <w:rsid w:val="00E67251"/>
    <w:rsid w:val="00E93460"/>
    <w:rsid w:val="00EA380B"/>
    <w:rsid w:val="00EA6875"/>
    <w:rsid w:val="00EA6887"/>
    <w:rsid w:val="00EB52D4"/>
    <w:rsid w:val="00EB62A7"/>
    <w:rsid w:val="00EC1BE3"/>
    <w:rsid w:val="00ED106F"/>
    <w:rsid w:val="00ED1507"/>
    <w:rsid w:val="00EF4780"/>
    <w:rsid w:val="00EF586F"/>
    <w:rsid w:val="00F00248"/>
    <w:rsid w:val="00F045E0"/>
    <w:rsid w:val="00F25E34"/>
    <w:rsid w:val="00F42DEC"/>
    <w:rsid w:val="00F45336"/>
    <w:rsid w:val="00F46BBE"/>
    <w:rsid w:val="00F51041"/>
    <w:rsid w:val="00F61D15"/>
    <w:rsid w:val="00F71834"/>
    <w:rsid w:val="00F71B7D"/>
    <w:rsid w:val="00F73165"/>
    <w:rsid w:val="00F73862"/>
    <w:rsid w:val="00F870B2"/>
    <w:rsid w:val="00FA122E"/>
    <w:rsid w:val="00FA12B9"/>
    <w:rsid w:val="00FC492E"/>
    <w:rsid w:val="00FC7052"/>
    <w:rsid w:val="00FD63B0"/>
    <w:rsid w:val="00FE5298"/>
    <w:rsid w:val="00FE59B8"/>
    <w:rsid w:val="00FF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09D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53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C08B0"/>
    <w:pPr>
      <w:jc w:val="center"/>
      <w:outlineLvl w:val="0"/>
    </w:pPr>
    <w:rPr>
      <w:b/>
      <w:sz w:val="36"/>
    </w:rPr>
  </w:style>
  <w:style w:type="paragraph" w:styleId="Heading2">
    <w:name w:val="heading 2"/>
    <w:basedOn w:val="Heading1"/>
    <w:next w:val="Normal"/>
    <w:link w:val="Heading2Char"/>
    <w:uiPriority w:val="9"/>
    <w:unhideWhenUsed/>
    <w:qFormat/>
    <w:rsid w:val="009C08B0"/>
    <w:pPr>
      <w:jc w:val="lef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9C08B0"/>
    <w:pPr>
      <w:jc w:val="left"/>
    </w:pPr>
  </w:style>
  <w:style w:type="character" w:customStyle="1" w:styleId="TitleChar">
    <w:name w:val="Title Char"/>
    <w:basedOn w:val="DefaultParagraphFont"/>
    <w:link w:val="Title"/>
    <w:uiPriority w:val="10"/>
    <w:rsid w:val="009C08B0"/>
    <w:rPr>
      <w:rFonts w:ascii="Times New Roman" w:hAnsi="Times New Roman" w:cs="Times New Roman"/>
      <w:b/>
      <w:sz w:val="36"/>
      <w:szCs w:val="24"/>
    </w:rPr>
  </w:style>
  <w:style w:type="paragraph" w:styleId="Subtitle">
    <w:name w:val="Subtitle"/>
    <w:basedOn w:val="Normal"/>
    <w:next w:val="Normal"/>
    <w:link w:val="SubtitleChar"/>
    <w:uiPriority w:val="11"/>
    <w:qFormat/>
    <w:rsid w:val="005F52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52B9"/>
    <w:rPr>
      <w:rFonts w:eastAsiaTheme="minorEastAsia"/>
      <w:color w:val="5A5A5A" w:themeColor="text1" w:themeTint="A5"/>
      <w:spacing w:val="15"/>
    </w:rPr>
  </w:style>
  <w:style w:type="character" w:styleId="SubtleEmphasis">
    <w:name w:val="Subtle Emphasis"/>
    <w:basedOn w:val="DefaultParagraphFont"/>
    <w:uiPriority w:val="19"/>
    <w:qFormat/>
    <w:rsid w:val="005F52B9"/>
    <w:rPr>
      <w:i/>
      <w:iCs/>
      <w:color w:val="404040" w:themeColor="text1" w:themeTint="BF"/>
    </w:rPr>
  </w:style>
  <w:style w:type="table" w:styleId="TableGrid">
    <w:name w:val="Table Grid"/>
    <w:basedOn w:val="TableNormal"/>
    <w:uiPriority w:val="39"/>
    <w:rsid w:val="00B24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3626"/>
    <w:rPr>
      <w:color w:val="0563C1" w:themeColor="hyperlink"/>
      <w:u w:val="single"/>
    </w:rPr>
  </w:style>
  <w:style w:type="paragraph" w:styleId="ListParagraph">
    <w:name w:val="List Paragraph"/>
    <w:basedOn w:val="Normal"/>
    <w:uiPriority w:val="34"/>
    <w:qFormat/>
    <w:rsid w:val="00593626"/>
    <w:pPr>
      <w:ind w:left="720"/>
      <w:contextualSpacing/>
    </w:pPr>
  </w:style>
  <w:style w:type="character" w:styleId="FollowedHyperlink">
    <w:name w:val="FollowedHyperlink"/>
    <w:basedOn w:val="DefaultParagraphFont"/>
    <w:uiPriority w:val="99"/>
    <w:semiHidden/>
    <w:unhideWhenUsed/>
    <w:rsid w:val="004E0D1E"/>
    <w:rPr>
      <w:color w:val="954F72" w:themeColor="followedHyperlink"/>
      <w:u w:val="single"/>
    </w:rPr>
  </w:style>
  <w:style w:type="paragraph" w:styleId="Header">
    <w:name w:val="header"/>
    <w:basedOn w:val="Normal"/>
    <w:link w:val="HeaderChar"/>
    <w:uiPriority w:val="99"/>
    <w:unhideWhenUsed/>
    <w:rsid w:val="00CB252E"/>
    <w:pPr>
      <w:tabs>
        <w:tab w:val="center" w:pos="4680"/>
        <w:tab w:val="right" w:pos="9360"/>
      </w:tabs>
    </w:pPr>
  </w:style>
  <w:style w:type="character" w:customStyle="1" w:styleId="HeaderChar">
    <w:name w:val="Header Char"/>
    <w:basedOn w:val="DefaultParagraphFont"/>
    <w:link w:val="Header"/>
    <w:uiPriority w:val="99"/>
    <w:rsid w:val="00CB252E"/>
  </w:style>
  <w:style w:type="paragraph" w:styleId="Footer">
    <w:name w:val="footer"/>
    <w:basedOn w:val="Normal"/>
    <w:link w:val="FooterChar"/>
    <w:uiPriority w:val="99"/>
    <w:unhideWhenUsed/>
    <w:rsid w:val="00CB252E"/>
    <w:pPr>
      <w:tabs>
        <w:tab w:val="center" w:pos="4680"/>
        <w:tab w:val="right" w:pos="9360"/>
      </w:tabs>
    </w:pPr>
  </w:style>
  <w:style w:type="character" w:customStyle="1" w:styleId="FooterChar">
    <w:name w:val="Footer Char"/>
    <w:basedOn w:val="DefaultParagraphFont"/>
    <w:link w:val="Footer"/>
    <w:uiPriority w:val="99"/>
    <w:rsid w:val="00CB252E"/>
  </w:style>
  <w:style w:type="table" w:styleId="GridTable5Dark-Accent3">
    <w:name w:val="Grid Table 5 Dark Accent 3"/>
    <w:basedOn w:val="TableNormal"/>
    <w:uiPriority w:val="50"/>
    <w:rsid w:val="008E41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9C08B0"/>
    <w:rPr>
      <w:rFonts w:ascii="Times New Roman" w:hAnsi="Times New Roman" w:cs="Times New Roman"/>
      <w:b/>
      <w:sz w:val="36"/>
      <w:szCs w:val="24"/>
    </w:rPr>
  </w:style>
  <w:style w:type="paragraph" w:styleId="NormalWeb">
    <w:name w:val="Normal (Web)"/>
    <w:basedOn w:val="Normal"/>
    <w:uiPriority w:val="99"/>
    <w:unhideWhenUsed/>
    <w:rsid w:val="00F61D15"/>
    <w:pPr>
      <w:spacing w:before="100" w:beforeAutospacing="1" w:after="100" w:afterAutospacing="1"/>
    </w:pPr>
    <w:rPr>
      <w:rFonts w:eastAsia="Times New Roman"/>
    </w:rPr>
  </w:style>
  <w:style w:type="character" w:styleId="Strong">
    <w:name w:val="Strong"/>
    <w:basedOn w:val="DefaultParagraphFont"/>
    <w:uiPriority w:val="22"/>
    <w:qFormat/>
    <w:rsid w:val="00F61D15"/>
    <w:rPr>
      <w:b/>
      <w:bCs/>
    </w:rPr>
  </w:style>
  <w:style w:type="paragraph" w:styleId="Bibliography">
    <w:name w:val="Bibliography"/>
    <w:basedOn w:val="Normal"/>
    <w:next w:val="Normal"/>
    <w:uiPriority w:val="37"/>
    <w:unhideWhenUsed/>
    <w:rsid w:val="000D478B"/>
  </w:style>
  <w:style w:type="character" w:styleId="Emphasis">
    <w:name w:val="Emphasis"/>
    <w:basedOn w:val="DefaultParagraphFont"/>
    <w:uiPriority w:val="20"/>
    <w:qFormat/>
    <w:rsid w:val="005C0530"/>
    <w:rPr>
      <w:i/>
      <w:iCs/>
    </w:rPr>
  </w:style>
  <w:style w:type="character" w:customStyle="1" w:styleId="Heading2Char">
    <w:name w:val="Heading 2 Char"/>
    <w:basedOn w:val="DefaultParagraphFont"/>
    <w:link w:val="Heading2"/>
    <w:uiPriority w:val="9"/>
    <w:rsid w:val="009C08B0"/>
    <w:rPr>
      <w:rFonts w:ascii="Times New Roman" w:hAnsi="Times New Roman" w:cs="Times New Roman"/>
      <w:b/>
      <w:sz w:val="28"/>
      <w:szCs w:val="24"/>
    </w:rPr>
  </w:style>
  <w:style w:type="paragraph" w:styleId="BalloonText">
    <w:name w:val="Balloon Text"/>
    <w:basedOn w:val="Normal"/>
    <w:link w:val="BalloonTextChar"/>
    <w:uiPriority w:val="99"/>
    <w:semiHidden/>
    <w:unhideWhenUsed/>
    <w:rsid w:val="006C77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77D"/>
    <w:rPr>
      <w:rFonts w:ascii="Segoe UI" w:hAnsi="Segoe UI" w:cs="Segoe UI"/>
      <w:sz w:val="18"/>
      <w:szCs w:val="18"/>
    </w:rPr>
  </w:style>
  <w:style w:type="character" w:styleId="CommentReference">
    <w:name w:val="annotation reference"/>
    <w:basedOn w:val="DefaultParagraphFont"/>
    <w:uiPriority w:val="99"/>
    <w:semiHidden/>
    <w:unhideWhenUsed/>
    <w:rsid w:val="006C777D"/>
    <w:rPr>
      <w:sz w:val="16"/>
      <w:szCs w:val="16"/>
    </w:rPr>
  </w:style>
  <w:style w:type="paragraph" w:styleId="CommentText">
    <w:name w:val="annotation text"/>
    <w:basedOn w:val="Normal"/>
    <w:link w:val="CommentTextChar"/>
    <w:uiPriority w:val="99"/>
    <w:semiHidden/>
    <w:unhideWhenUsed/>
    <w:rsid w:val="006C777D"/>
    <w:rPr>
      <w:sz w:val="20"/>
      <w:szCs w:val="20"/>
    </w:rPr>
  </w:style>
  <w:style w:type="character" w:customStyle="1" w:styleId="CommentTextChar">
    <w:name w:val="Comment Text Char"/>
    <w:basedOn w:val="DefaultParagraphFont"/>
    <w:link w:val="CommentText"/>
    <w:uiPriority w:val="99"/>
    <w:semiHidden/>
    <w:rsid w:val="006C777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777D"/>
    <w:rPr>
      <w:b/>
      <w:bCs/>
    </w:rPr>
  </w:style>
  <w:style w:type="character" w:customStyle="1" w:styleId="CommentSubjectChar">
    <w:name w:val="Comment Subject Char"/>
    <w:basedOn w:val="CommentTextChar"/>
    <w:link w:val="CommentSubject"/>
    <w:uiPriority w:val="99"/>
    <w:semiHidden/>
    <w:rsid w:val="006C777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32">
      <w:bodyDiv w:val="1"/>
      <w:marLeft w:val="0"/>
      <w:marRight w:val="0"/>
      <w:marTop w:val="0"/>
      <w:marBottom w:val="0"/>
      <w:divBdr>
        <w:top w:val="none" w:sz="0" w:space="0" w:color="auto"/>
        <w:left w:val="none" w:sz="0" w:space="0" w:color="auto"/>
        <w:bottom w:val="none" w:sz="0" w:space="0" w:color="auto"/>
        <w:right w:val="none" w:sz="0" w:space="0" w:color="auto"/>
      </w:divBdr>
    </w:div>
    <w:div w:id="27728577">
      <w:bodyDiv w:val="1"/>
      <w:marLeft w:val="0"/>
      <w:marRight w:val="0"/>
      <w:marTop w:val="0"/>
      <w:marBottom w:val="0"/>
      <w:divBdr>
        <w:top w:val="none" w:sz="0" w:space="0" w:color="auto"/>
        <w:left w:val="none" w:sz="0" w:space="0" w:color="auto"/>
        <w:bottom w:val="none" w:sz="0" w:space="0" w:color="auto"/>
        <w:right w:val="none" w:sz="0" w:space="0" w:color="auto"/>
      </w:divBdr>
    </w:div>
    <w:div w:id="41178879">
      <w:bodyDiv w:val="1"/>
      <w:marLeft w:val="0"/>
      <w:marRight w:val="0"/>
      <w:marTop w:val="0"/>
      <w:marBottom w:val="0"/>
      <w:divBdr>
        <w:top w:val="none" w:sz="0" w:space="0" w:color="auto"/>
        <w:left w:val="none" w:sz="0" w:space="0" w:color="auto"/>
        <w:bottom w:val="none" w:sz="0" w:space="0" w:color="auto"/>
        <w:right w:val="none" w:sz="0" w:space="0" w:color="auto"/>
      </w:divBdr>
    </w:div>
    <w:div w:id="52654572">
      <w:bodyDiv w:val="1"/>
      <w:marLeft w:val="0"/>
      <w:marRight w:val="0"/>
      <w:marTop w:val="0"/>
      <w:marBottom w:val="0"/>
      <w:divBdr>
        <w:top w:val="none" w:sz="0" w:space="0" w:color="auto"/>
        <w:left w:val="none" w:sz="0" w:space="0" w:color="auto"/>
        <w:bottom w:val="none" w:sz="0" w:space="0" w:color="auto"/>
        <w:right w:val="none" w:sz="0" w:space="0" w:color="auto"/>
      </w:divBdr>
    </w:div>
    <w:div w:id="56054154">
      <w:bodyDiv w:val="1"/>
      <w:marLeft w:val="0"/>
      <w:marRight w:val="0"/>
      <w:marTop w:val="0"/>
      <w:marBottom w:val="0"/>
      <w:divBdr>
        <w:top w:val="none" w:sz="0" w:space="0" w:color="auto"/>
        <w:left w:val="none" w:sz="0" w:space="0" w:color="auto"/>
        <w:bottom w:val="none" w:sz="0" w:space="0" w:color="auto"/>
        <w:right w:val="none" w:sz="0" w:space="0" w:color="auto"/>
      </w:divBdr>
    </w:div>
    <w:div w:id="77214773">
      <w:bodyDiv w:val="1"/>
      <w:marLeft w:val="0"/>
      <w:marRight w:val="0"/>
      <w:marTop w:val="0"/>
      <w:marBottom w:val="0"/>
      <w:divBdr>
        <w:top w:val="none" w:sz="0" w:space="0" w:color="auto"/>
        <w:left w:val="none" w:sz="0" w:space="0" w:color="auto"/>
        <w:bottom w:val="none" w:sz="0" w:space="0" w:color="auto"/>
        <w:right w:val="none" w:sz="0" w:space="0" w:color="auto"/>
      </w:divBdr>
    </w:div>
    <w:div w:id="202719437">
      <w:bodyDiv w:val="1"/>
      <w:marLeft w:val="0"/>
      <w:marRight w:val="0"/>
      <w:marTop w:val="0"/>
      <w:marBottom w:val="0"/>
      <w:divBdr>
        <w:top w:val="none" w:sz="0" w:space="0" w:color="auto"/>
        <w:left w:val="none" w:sz="0" w:space="0" w:color="auto"/>
        <w:bottom w:val="none" w:sz="0" w:space="0" w:color="auto"/>
        <w:right w:val="none" w:sz="0" w:space="0" w:color="auto"/>
      </w:divBdr>
    </w:div>
    <w:div w:id="214708948">
      <w:bodyDiv w:val="1"/>
      <w:marLeft w:val="0"/>
      <w:marRight w:val="0"/>
      <w:marTop w:val="0"/>
      <w:marBottom w:val="0"/>
      <w:divBdr>
        <w:top w:val="none" w:sz="0" w:space="0" w:color="auto"/>
        <w:left w:val="none" w:sz="0" w:space="0" w:color="auto"/>
        <w:bottom w:val="none" w:sz="0" w:space="0" w:color="auto"/>
        <w:right w:val="none" w:sz="0" w:space="0" w:color="auto"/>
      </w:divBdr>
    </w:div>
    <w:div w:id="271208546">
      <w:bodyDiv w:val="1"/>
      <w:marLeft w:val="0"/>
      <w:marRight w:val="0"/>
      <w:marTop w:val="0"/>
      <w:marBottom w:val="0"/>
      <w:divBdr>
        <w:top w:val="none" w:sz="0" w:space="0" w:color="auto"/>
        <w:left w:val="none" w:sz="0" w:space="0" w:color="auto"/>
        <w:bottom w:val="none" w:sz="0" w:space="0" w:color="auto"/>
        <w:right w:val="none" w:sz="0" w:space="0" w:color="auto"/>
      </w:divBdr>
    </w:div>
    <w:div w:id="335545854">
      <w:bodyDiv w:val="1"/>
      <w:marLeft w:val="0"/>
      <w:marRight w:val="0"/>
      <w:marTop w:val="0"/>
      <w:marBottom w:val="0"/>
      <w:divBdr>
        <w:top w:val="none" w:sz="0" w:space="0" w:color="auto"/>
        <w:left w:val="none" w:sz="0" w:space="0" w:color="auto"/>
        <w:bottom w:val="none" w:sz="0" w:space="0" w:color="auto"/>
        <w:right w:val="none" w:sz="0" w:space="0" w:color="auto"/>
      </w:divBdr>
    </w:div>
    <w:div w:id="429391917">
      <w:bodyDiv w:val="1"/>
      <w:marLeft w:val="0"/>
      <w:marRight w:val="0"/>
      <w:marTop w:val="0"/>
      <w:marBottom w:val="0"/>
      <w:divBdr>
        <w:top w:val="none" w:sz="0" w:space="0" w:color="auto"/>
        <w:left w:val="none" w:sz="0" w:space="0" w:color="auto"/>
        <w:bottom w:val="none" w:sz="0" w:space="0" w:color="auto"/>
        <w:right w:val="none" w:sz="0" w:space="0" w:color="auto"/>
      </w:divBdr>
    </w:div>
    <w:div w:id="482040482">
      <w:bodyDiv w:val="1"/>
      <w:marLeft w:val="0"/>
      <w:marRight w:val="0"/>
      <w:marTop w:val="0"/>
      <w:marBottom w:val="0"/>
      <w:divBdr>
        <w:top w:val="none" w:sz="0" w:space="0" w:color="auto"/>
        <w:left w:val="none" w:sz="0" w:space="0" w:color="auto"/>
        <w:bottom w:val="none" w:sz="0" w:space="0" w:color="auto"/>
        <w:right w:val="none" w:sz="0" w:space="0" w:color="auto"/>
      </w:divBdr>
    </w:div>
    <w:div w:id="499930119">
      <w:bodyDiv w:val="1"/>
      <w:marLeft w:val="0"/>
      <w:marRight w:val="0"/>
      <w:marTop w:val="0"/>
      <w:marBottom w:val="0"/>
      <w:divBdr>
        <w:top w:val="none" w:sz="0" w:space="0" w:color="auto"/>
        <w:left w:val="none" w:sz="0" w:space="0" w:color="auto"/>
        <w:bottom w:val="none" w:sz="0" w:space="0" w:color="auto"/>
        <w:right w:val="none" w:sz="0" w:space="0" w:color="auto"/>
      </w:divBdr>
    </w:div>
    <w:div w:id="513350183">
      <w:bodyDiv w:val="1"/>
      <w:marLeft w:val="0"/>
      <w:marRight w:val="0"/>
      <w:marTop w:val="0"/>
      <w:marBottom w:val="0"/>
      <w:divBdr>
        <w:top w:val="none" w:sz="0" w:space="0" w:color="auto"/>
        <w:left w:val="none" w:sz="0" w:space="0" w:color="auto"/>
        <w:bottom w:val="none" w:sz="0" w:space="0" w:color="auto"/>
        <w:right w:val="none" w:sz="0" w:space="0" w:color="auto"/>
      </w:divBdr>
    </w:div>
    <w:div w:id="517475449">
      <w:bodyDiv w:val="1"/>
      <w:marLeft w:val="0"/>
      <w:marRight w:val="0"/>
      <w:marTop w:val="0"/>
      <w:marBottom w:val="0"/>
      <w:divBdr>
        <w:top w:val="none" w:sz="0" w:space="0" w:color="auto"/>
        <w:left w:val="none" w:sz="0" w:space="0" w:color="auto"/>
        <w:bottom w:val="none" w:sz="0" w:space="0" w:color="auto"/>
        <w:right w:val="none" w:sz="0" w:space="0" w:color="auto"/>
      </w:divBdr>
    </w:div>
    <w:div w:id="527064254">
      <w:bodyDiv w:val="1"/>
      <w:marLeft w:val="0"/>
      <w:marRight w:val="0"/>
      <w:marTop w:val="0"/>
      <w:marBottom w:val="0"/>
      <w:divBdr>
        <w:top w:val="none" w:sz="0" w:space="0" w:color="auto"/>
        <w:left w:val="none" w:sz="0" w:space="0" w:color="auto"/>
        <w:bottom w:val="none" w:sz="0" w:space="0" w:color="auto"/>
        <w:right w:val="none" w:sz="0" w:space="0" w:color="auto"/>
      </w:divBdr>
    </w:div>
    <w:div w:id="548228927">
      <w:bodyDiv w:val="1"/>
      <w:marLeft w:val="0"/>
      <w:marRight w:val="0"/>
      <w:marTop w:val="0"/>
      <w:marBottom w:val="0"/>
      <w:divBdr>
        <w:top w:val="none" w:sz="0" w:space="0" w:color="auto"/>
        <w:left w:val="none" w:sz="0" w:space="0" w:color="auto"/>
        <w:bottom w:val="none" w:sz="0" w:space="0" w:color="auto"/>
        <w:right w:val="none" w:sz="0" w:space="0" w:color="auto"/>
      </w:divBdr>
    </w:div>
    <w:div w:id="616061840">
      <w:bodyDiv w:val="1"/>
      <w:marLeft w:val="0"/>
      <w:marRight w:val="0"/>
      <w:marTop w:val="0"/>
      <w:marBottom w:val="0"/>
      <w:divBdr>
        <w:top w:val="none" w:sz="0" w:space="0" w:color="auto"/>
        <w:left w:val="none" w:sz="0" w:space="0" w:color="auto"/>
        <w:bottom w:val="none" w:sz="0" w:space="0" w:color="auto"/>
        <w:right w:val="none" w:sz="0" w:space="0" w:color="auto"/>
      </w:divBdr>
    </w:div>
    <w:div w:id="692850467">
      <w:bodyDiv w:val="1"/>
      <w:marLeft w:val="0"/>
      <w:marRight w:val="0"/>
      <w:marTop w:val="0"/>
      <w:marBottom w:val="0"/>
      <w:divBdr>
        <w:top w:val="none" w:sz="0" w:space="0" w:color="auto"/>
        <w:left w:val="none" w:sz="0" w:space="0" w:color="auto"/>
        <w:bottom w:val="none" w:sz="0" w:space="0" w:color="auto"/>
        <w:right w:val="none" w:sz="0" w:space="0" w:color="auto"/>
      </w:divBdr>
    </w:div>
    <w:div w:id="717823168">
      <w:bodyDiv w:val="1"/>
      <w:marLeft w:val="0"/>
      <w:marRight w:val="0"/>
      <w:marTop w:val="0"/>
      <w:marBottom w:val="0"/>
      <w:divBdr>
        <w:top w:val="none" w:sz="0" w:space="0" w:color="auto"/>
        <w:left w:val="none" w:sz="0" w:space="0" w:color="auto"/>
        <w:bottom w:val="none" w:sz="0" w:space="0" w:color="auto"/>
        <w:right w:val="none" w:sz="0" w:space="0" w:color="auto"/>
      </w:divBdr>
    </w:div>
    <w:div w:id="729884420">
      <w:bodyDiv w:val="1"/>
      <w:marLeft w:val="0"/>
      <w:marRight w:val="0"/>
      <w:marTop w:val="0"/>
      <w:marBottom w:val="0"/>
      <w:divBdr>
        <w:top w:val="none" w:sz="0" w:space="0" w:color="auto"/>
        <w:left w:val="none" w:sz="0" w:space="0" w:color="auto"/>
        <w:bottom w:val="none" w:sz="0" w:space="0" w:color="auto"/>
        <w:right w:val="none" w:sz="0" w:space="0" w:color="auto"/>
      </w:divBdr>
    </w:div>
    <w:div w:id="739258176">
      <w:bodyDiv w:val="1"/>
      <w:marLeft w:val="0"/>
      <w:marRight w:val="0"/>
      <w:marTop w:val="0"/>
      <w:marBottom w:val="0"/>
      <w:divBdr>
        <w:top w:val="none" w:sz="0" w:space="0" w:color="auto"/>
        <w:left w:val="none" w:sz="0" w:space="0" w:color="auto"/>
        <w:bottom w:val="none" w:sz="0" w:space="0" w:color="auto"/>
        <w:right w:val="none" w:sz="0" w:space="0" w:color="auto"/>
      </w:divBdr>
    </w:div>
    <w:div w:id="811678010">
      <w:bodyDiv w:val="1"/>
      <w:marLeft w:val="0"/>
      <w:marRight w:val="0"/>
      <w:marTop w:val="0"/>
      <w:marBottom w:val="0"/>
      <w:divBdr>
        <w:top w:val="none" w:sz="0" w:space="0" w:color="auto"/>
        <w:left w:val="none" w:sz="0" w:space="0" w:color="auto"/>
        <w:bottom w:val="none" w:sz="0" w:space="0" w:color="auto"/>
        <w:right w:val="none" w:sz="0" w:space="0" w:color="auto"/>
      </w:divBdr>
    </w:div>
    <w:div w:id="819158579">
      <w:bodyDiv w:val="1"/>
      <w:marLeft w:val="0"/>
      <w:marRight w:val="0"/>
      <w:marTop w:val="0"/>
      <w:marBottom w:val="0"/>
      <w:divBdr>
        <w:top w:val="none" w:sz="0" w:space="0" w:color="auto"/>
        <w:left w:val="none" w:sz="0" w:space="0" w:color="auto"/>
        <w:bottom w:val="none" w:sz="0" w:space="0" w:color="auto"/>
        <w:right w:val="none" w:sz="0" w:space="0" w:color="auto"/>
      </w:divBdr>
    </w:div>
    <w:div w:id="843975487">
      <w:bodyDiv w:val="1"/>
      <w:marLeft w:val="0"/>
      <w:marRight w:val="0"/>
      <w:marTop w:val="0"/>
      <w:marBottom w:val="0"/>
      <w:divBdr>
        <w:top w:val="none" w:sz="0" w:space="0" w:color="auto"/>
        <w:left w:val="none" w:sz="0" w:space="0" w:color="auto"/>
        <w:bottom w:val="none" w:sz="0" w:space="0" w:color="auto"/>
        <w:right w:val="none" w:sz="0" w:space="0" w:color="auto"/>
      </w:divBdr>
    </w:div>
    <w:div w:id="923730180">
      <w:bodyDiv w:val="1"/>
      <w:marLeft w:val="0"/>
      <w:marRight w:val="0"/>
      <w:marTop w:val="0"/>
      <w:marBottom w:val="0"/>
      <w:divBdr>
        <w:top w:val="none" w:sz="0" w:space="0" w:color="auto"/>
        <w:left w:val="none" w:sz="0" w:space="0" w:color="auto"/>
        <w:bottom w:val="none" w:sz="0" w:space="0" w:color="auto"/>
        <w:right w:val="none" w:sz="0" w:space="0" w:color="auto"/>
      </w:divBdr>
    </w:div>
    <w:div w:id="928781930">
      <w:bodyDiv w:val="1"/>
      <w:marLeft w:val="0"/>
      <w:marRight w:val="0"/>
      <w:marTop w:val="0"/>
      <w:marBottom w:val="0"/>
      <w:divBdr>
        <w:top w:val="none" w:sz="0" w:space="0" w:color="auto"/>
        <w:left w:val="none" w:sz="0" w:space="0" w:color="auto"/>
        <w:bottom w:val="none" w:sz="0" w:space="0" w:color="auto"/>
        <w:right w:val="none" w:sz="0" w:space="0" w:color="auto"/>
      </w:divBdr>
    </w:div>
    <w:div w:id="949362853">
      <w:bodyDiv w:val="1"/>
      <w:marLeft w:val="0"/>
      <w:marRight w:val="0"/>
      <w:marTop w:val="0"/>
      <w:marBottom w:val="0"/>
      <w:divBdr>
        <w:top w:val="none" w:sz="0" w:space="0" w:color="auto"/>
        <w:left w:val="none" w:sz="0" w:space="0" w:color="auto"/>
        <w:bottom w:val="none" w:sz="0" w:space="0" w:color="auto"/>
        <w:right w:val="none" w:sz="0" w:space="0" w:color="auto"/>
      </w:divBdr>
    </w:div>
    <w:div w:id="952637858">
      <w:bodyDiv w:val="1"/>
      <w:marLeft w:val="0"/>
      <w:marRight w:val="0"/>
      <w:marTop w:val="0"/>
      <w:marBottom w:val="0"/>
      <w:divBdr>
        <w:top w:val="none" w:sz="0" w:space="0" w:color="auto"/>
        <w:left w:val="none" w:sz="0" w:space="0" w:color="auto"/>
        <w:bottom w:val="none" w:sz="0" w:space="0" w:color="auto"/>
        <w:right w:val="none" w:sz="0" w:space="0" w:color="auto"/>
      </w:divBdr>
    </w:div>
    <w:div w:id="977222277">
      <w:bodyDiv w:val="1"/>
      <w:marLeft w:val="0"/>
      <w:marRight w:val="0"/>
      <w:marTop w:val="0"/>
      <w:marBottom w:val="0"/>
      <w:divBdr>
        <w:top w:val="none" w:sz="0" w:space="0" w:color="auto"/>
        <w:left w:val="none" w:sz="0" w:space="0" w:color="auto"/>
        <w:bottom w:val="none" w:sz="0" w:space="0" w:color="auto"/>
        <w:right w:val="none" w:sz="0" w:space="0" w:color="auto"/>
      </w:divBdr>
    </w:div>
    <w:div w:id="1018046938">
      <w:bodyDiv w:val="1"/>
      <w:marLeft w:val="0"/>
      <w:marRight w:val="0"/>
      <w:marTop w:val="0"/>
      <w:marBottom w:val="0"/>
      <w:divBdr>
        <w:top w:val="none" w:sz="0" w:space="0" w:color="auto"/>
        <w:left w:val="none" w:sz="0" w:space="0" w:color="auto"/>
        <w:bottom w:val="none" w:sz="0" w:space="0" w:color="auto"/>
        <w:right w:val="none" w:sz="0" w:space="0" w:color="auto"/>
      </w:divBdr>
    </w:div>
    <w:div w:id="1063453933">
      <w:bodyDiv w:val="1"/>
      <w:marLeft w:val="0"/>
      <w:marRight w:val="0"/>
      <w:marTop w:val="0"/>
      <w:marBottom w:val="0"/>
      <w:divBdr>
        <w:top w:val="none" w:sz="0" w:space="0" w:color="auto"/>
        <w:left w:val="none" w:sz="0" w:space="0" w:color="auto"/>
        <w:bottom w:val="none" w:sz="0" w:space="0" w:color="auto"/>
        <w:right w:val="none" w:sz="0" w:space="0" w:color="auto"/>
      </w:divBdr>
    </w:div>
    <w:div w:id="1078870729">
      <w:bodyDiv w:val="1"/>
      <w:marLeft w:val="0"/>
      <w:marRight w:val="0"/>
      <w:marTop w:val="0"/>
      <w:marBottom w:val="0"/>
      <w:divBdr>
        <w:top w:val="none" w:sz="0" w:space="0" w:color="auto"/>
        <w:left w:val="none" w:sz="0" w:space="0" w:color="auto"/>
        <w:bottom w:val="none" w:sz="0" w:space="0" w:color="auto"/>
        <w:right w:val="none" w:sz="0" w:space="0" w:color="auto"/>
      </w:divBdr>
    </w:div>
    <w:div w:id="1079713475">
      <w:bodyDiv w:val="1"/>
      <w:marLeft w:val="0"/>
      <w:marRight w:val="0"/>
      <w:marTop w:val="0"/>
      <w:marBottom w:val="0"/>
      <w:divBdr>
        <w:top w:val="none" w:sz="0" w:space="0" w:color="auto"/>
        <w:left w:val="none" w:sz="0" w:space="0" w:color="auto"/>
        <w:bottom w:val="none" w:sz="0" w:space="0" w:color="auto"/>
        <w:right w:val="none" w:sz="0" w:space="0" w:color="auto"/>
      </w:divBdr>
    </w:div>
    <w:div w:id="1141507757">
      <w:bodyDiv w:val="1"/>
      <w:marLeft w:val="0"/>
      <w:marRight w:val="0"/>
      <w:marTop w:val="0"/>
      <w:marBottom w:val="0"/>
      <w:divBdr>
        <w:top w:val="none" w:sz="0" w:space="0" w:color="auto"/>
        <w:left w:val="none" w:sz="0" w:space="0" w:color="auto"/>
        <w:bottom w:val="none" w:sz="0" w:space="0" w:color="auto"/>
        <w:right w:val="none" w:sz="0" w:space="0" w:color="auto"/>
      </w:divBdr>
    </w:div>
    <w:div w:id="1143694937">
      <w:bodyDiv w:val="1"/>
      <w:marLeft w:val="0"/>
      <w:marRight w:val="0"/>
      <w:marTop w:val="0"/>
      <w:marBottom w:val="0"/>
      <w:divBdr>
        <w:top w:val="none" w:sz="0" w:space="0" w:color="auto"/>
        <w:left w:val="none" w:sz="0" w:space="0" w:color="auto"/>
        <w:bottom w:val="none" w:sz="0" w:space="0" w:color="auto"/>
        <w:right w:val="none" w:sz="0" w:space="0" w:color="auto"/>
      </w:divBdr>
    </w:div>
    <w:div w:id="1174764914">
      <w:bodyDiv w:val="1"/>
      <w:marLeft w:val="0"/>
      <w:marRight w:val="0"/>
      <w:marTop w:val="0"/>
      <w:marBottom w:val="0"/>
      <w:divBdr>
        <w:top w:val="none" w:sz="0" w:space="0" w:color="auto"/>
        <w:left w:val="none" w:sz="0" w:space="0" w:color="auto"/>
        <w:bottom w:val="none" w:sz="0" w:space="0" w:color="auto"/>
        <w:right w:val="none" w:sz="0" w:space="0" w:color="auto"/>
      </w:divBdr>
    </w:div>
    <w:div w:id="1185441757">
      <w:bodyDiv w:val="1"/>
      <w:marLeft w:val="0"/>
      <w:marRight w:val="0"/>
      <w:marTop w:val="0"/>
      <w:marBottom w:val="0"/>
      <w:divBdr>
        <w:top w:val="none" w:sz="0" w:space="0" w:color="auto"/>
        <w:left w:val="none" w:sz="0" w:space="0" w:color="auto"/>
        <w:bottom w:val="none" w:sz="0" w:space="0" w:color="auto"/>
        <w:right w:val="none" w:sz="0" w:space="0" w:color="auto"/>
      </w:divBdr>
    </w:div>
    <w:div w:id="1218934414">
      <w:bodyDiv w:val="1"/>
      <w:marLeft w:val="0"/>
      <w:marRight w:val="0"/>
      <w:marTop w:val="0"/>
      <w:marBottom w:val="0"/>
      <w:divBdr>
        <w:top w:val="none" w:sz="0" w:space="0" w:color="auto"/>
        <w:left w:val="none" w:sz="0" w:space="0" w:color="auto"/>
        <w:bottom w:val="none" w:sz="0" w:space="0" w:color="auto"/>
        <w:right w:val="none" w:sz="0" w:space="0" w:color="auto"/>
      </w:divBdr>
    </w:div>
    <w:div w:id="1248222898">
      <w:bodyDiv w:val="1"/>
      <w:marLeft w:val="0"/>
      <w:marRight w:val="0"/>
      <w:marTop w:val="0"/>
      <w:marBottom w:val="0"/>
      <w:divBdr>
        <w:top w:val="none" w:sz="0" w:space="0" w:color="auto"/>
        <w:left w:val="none" w:sz="0" w:space="0" w:color="auto"/>
        <w:bottom w:val="none" w:sz="0" w:space="0" w:color="auto"/>
        <w:right w:val="none" w:sz="0" w:space="0" w:color="auto"/>
      </w:divBdr>
    </w:div>
    <w:div w:id="1274751339">
      <w:bodyDiv w:val="1"/>
      <w:marLeft w:val="0"/>
      <w:marRight w:val="0"/>
      <w:marTop w:val="0"/>
      <w:marBottom w:val="0"/>
      <w:divBdr>
        <w:top w:val="none" w:sz="0" w:space="0" w:color="auto"/>
        <w:left w:val="none" w:sz="0" w:space="0" w:color="auto"/>
        <w:bottom w:val="none" w:sz="0" w:space="0" w:color="auto"/>
        <w:right w:val="none" w:sz="0" w:space="0" w:color="auto"/>
      </w:divBdr>
    </w:div>
    <w:div w:id="1277446638">
      <w:bodyDiv w:val="1"/>
      <w:marLeft w:val="0"/>
      <w:marRight w:val="0"/>
      <w:marTop w:val="0"/>
      <w:marBottom w:val="0"/>
      <w:divBdr>
        <w:top w:val="none" w:sz="0" w:space="0" w:color="auto"/>
        <w:left w:val="none" w:sz="0" w:space="0" w:color="auto"/>
        <w:bottom w:val="none" w:sz="0" w:space="0" w:color="auto"/>
        <w:right w:val="none" w:sz="0" w:space="0" w:color="auto"/>
      </w:divBdr>
    </w:div>
    <w:div w:id="1376660004">
      <w:bodyDiv w:val="1"/>
      <w:marLeft w:val="0"/>
      <w:marRight w:val="0"/>
      <w:marTop w:val="0"/>
      <w:marBottom w:val="0"/>
      <w:divBdr>
        <w:top w:val="none" w:sz="0" w:space="0" w:color="auto"/>
        <w:left w:val="none" w:sz="0" w:space="0" w:color="auto"/>
        <w:bottom w:val="none" w:sz="0" w:space="0" w:color="auto"/>
        <w:right w:val="none" w:sz="0" w:space="0" w:color="auto"/>
      </w:divBdr>
    </w:div>
    <w:div w:id="1445032361">
      <w:bodyDiv w:val="1"/>
      <w:marLeft w:val="0"/>
      <w:marRight w:val="0"/>
      <w:marTop w:val="0"/>
      <w:marBottom w:val="0"/>
      <w:divBdr>
        <w:top w:val="none" w:sz="0" w:space="0" w:color="auto"/>
        <w:left w:val="none" w:sz="0" w:space="0" w:color="auto"/>
        <w:bottom w:val="none" w:sz="0" w:space="0" w:color="auto"/>
        <w:right w:val="none" w:sz="0" w:space="0" w:color="auto"/>
      </w:divBdr>
    </w:div>
    <w:div w:id="1526672223">
      <w:bodyDiv w:val="1"/>
      <w:marLeft w:val="0"/>
      <w:marRight w:val="0"/>
      <w:marTop w:val="0"/>
      <w:marBottom w:val="0"/>
      <w:divBdr>
        <w:top w:val="none" w:sz="0" w:space="0" w:color="auto"/>
        <w:left w:val="none" w:sz="0" w:space="0" w:color="auto"/>
        <w:bottom w:val="none" w:sz="0" w:space="0" w:color="auto"/>
        <w:right w:val="none" w:sz="0" w:space="0" w:color="auto"/>
      </w:divBdr>
    </w:div>
    <w:div w:id="1530755481">
      <w:bodyDiv w:val="1"/>
      <w:marLeft w:val="0"/>
      <w:marRight w:val="0"/>
      <w:marTop w:val="0"/>
      <w:marBottom w:val="0"/>
      <w:divBdr>
        <w:top w:val="none" w:sz="0" w:space="0" w:color="auto"/>
        <w:left w:val="none" w:sz="0" w:space="0" w:color="auto"/>
        <w:bottom w:val="none" w:sz="0" w:space="0" w:color="auto"/>
        <w:right w:val="none" w:sz="0" w:space="0" w:color="auto"/>
      </w:divBdr>
    </w:div>
    <w:div w:id="1556504715">
      <w:bodyDiv w:val="1"/>
      <w:marLeft w:val="0"/>
      <w:marRight w:val="0"/>
      <w:marTop w:val="0"/>
      <w:marBottom w:val="0"/>
      <w:divBdr>
        <w:top w:val="none" w:sz="0" w:space="0" w:color="auto"/>
        <w:left w:val="none" w:sz="0" w:space="0" w:color="auto"/>
        <w:bottom w:val="none" w:sz="0" w:space="0" w:color="auto"/>
        <w:right w:val="none" w:sz="0" w:space="0" w:color="auto"/>
      </w:divBdr>
    </w:div>
    <w:div w:id="1574047144">
      <w:bodyDiv w:val="1"/>
      <w:marLeft w:val="0"/>
      <w:marRight w:val="0"/>
      <w:marTop w:val="0"/>
      <w:marBottom w:val="0"/>
      <w:divBdr>
        <w:top w:val="none" w:sz="0" w:space="0" w:color="auto"/>
        <w:left w:val="none" w:sz="0" w:space="0" w:color="auto"/>
        <w:bottom w:val="none" w:sz="0" w:space="0" w:color="auto"/>
        <w:right w:val="none" w:sz="0" w:space="0" w:color="auto"/>
      </w:divBdr>
    </w:div>
    <w:div w:id="1621956133">
      <w:bodyDiv w:val="1"/>
      <w:marLeft w:val="0"/>
      <w:marRight w:val="0"/>
      <w:marTop w:val="0"/>
      <w:marBottom w:val="0"/>
      <w:divBdr>
        <w:top w:val="none" w:sz="0" w:space="0" w:color="auto"/>
        <w:left w:val="none" w:sz="0" w:space="0" w:color="auto"/>
        <w:bottom w:val="none" w:sz="0" w:space="0" w:color="auto"/>
        <w:right w:val="none" w:sz="0" w:space="0" w:color="auto"/>
      </w:divBdr>
    </w:div>
    <w:div w:id="1624534891">
      <w:bodyDiv w:val="1"/>
      <w:marLeft w:val="0"/>
      <w:marRight w:val="0"/>
      <w:marTop w:val="0"/>
      <w:marBottom w:val="0"/>
      <w:divBdr>
        <w:top w:val="none" w:sz="0" w:space="0" w:color="auto"/>
        <w:left w:val="none" w:sz="0" w:space="0" w:color="auto"/>
        <w:bottom w:val="none" w:sz="0" w:space="0" w:color="auto"/>
        <w:right w:val="none" w:sz="0" w:space="0" w:color="auto"/>
      </w:divBdr>
    </w:div>
    <w:div w:id="1659381044">
      <w:bodyDiv w:val="1"/>
      <w:marLeft w:val="0"/>
      <w:marRight w:val="0"/>
      <w:marTop w:val="0"/>
      <w:marBottom w:val="0"/>
      <w:divBdr>
        <w:top w:val="none" w:sz="0" w:space="0" w:color="auto"/>
        <w:left w:val="none" w:sz="0" w:space="0" w:color="auto"/>
        <w:bottom w:val="none" w:sz="0" w:space="0" w:color="auto"/>
        <w:right w:val="none" w:sz="0" w:space="0" w:color="auto"/>
      </w:divBdr>
    </w:div>
    <w:div w:id="1682119722">
      <w:bodyDiv w:val="1"/>
      <w:marLeft w:val="0"/>
      <w:marRight w:val="0"/>
      <w:marTop w:val="0"/>
      <w:marBottom w:val="0"/>
      <w:divBdr>
        <w:top w:val="none" w:sz="0" w:space="0" w:color="auto"/>
        <w:left w:val="none" w:sz="0" w:space="0" w:color="auto"/>
        <w:bottom w:val="none" w:sz="0" w:space="0" w:color="auto"/>
        <w:right w:val="none" w:sz="0" w:space="0" w:color="auto"/>
      </w:divBdr>
    </w:div>
    <w:div w:id="1756435879">
      <w:bodyDiv w:val="1"/>
      <w:marLeft w:val="0"/>
      <w:marRight w:val="0"/>
      <w:marTop w:val="0"/>
      <w:marBottom w:val="0"/>
      <w:divBdr>
        <w:top w:val="none" w:sz="0" w:space="0" w:color="auto"/>
        <w:left w:val="none" w:sz="0" w:space="0" w:color="auto"/>
        <w:bottom w:val="none" w:sz="0" w:space="0" w:color="auto"/>
        <w:right w:val="none" w:sz="0" w:space="0" w:color="auto"/>
      </w:divBdr>
    </w:div>
    <w:div w:id="1859737897">
      <w:bodyDiv w:val="1"/>
      <w:marLeft w:val="0"/>
      <w:marRight w:val="0"/>
      <w:marTop w:val="0"/>
      <w:marBottom w:val="0"/>
      <w:divBdr>
        <w:top w:val="none" w:sz="0" w:space="0" w:color="auto"/>
        <w:left w:val="none" w:sz="0" w:space="0" w:color="auto"/>
        <w:bottom w:val="none" w:sz="0" w:space="0" w:color="auto"/>
        <w:right w:val="none" w:sz="0" w:space="0" w:color="auto"/>
      </w:divBdr>
    </w:div>
    <w:div w:id="1897662317">
      <w:bodyDiv w:val="1"/>
      <w:marLeft w:val="0"/>
      <w:marRight w:val="0"/>
      <w:marTop w:val="0"/>
      <w:marBottom w:val="0"/>
      <w:divBdr>
        <w:top w:val="none" w:sz="0" w:space="0" w:color="auto"/>
        <w:left w:val="none" w:sz="0" w:space="0" w:color="auto"/>
        <w:bottom w:val="none" w:sz="0" w:space="0" w:color="auto"/>
        <w:right w:val="none" w:sz="0" w:space="0" w:color="auto"/>
      </w:divBdr>
    </w:div>
    <w:div w:id="1944923137">
      <w:bodyDiv w:val="1"/>
      <w:marLeft w:val="0"/>
      <w:marRight w:val="0"/>
      <w:marTop w:val="0"/>
      <w:marBottom w:val="0"/>
      <w:divBdr>
        <w:top w:val="none" w:sz="0" w:space="0" w:color="auto"/>
        <w:left w:val="none" w:sz="0" w:space="0" w:color="auto"/>
        <w:bottom w:val="none" w:sz="0" w:space="0" w:color="auto"/>
        <w:right w:val="none" w:sz="0" w:space="0" w:color="auto"/>
      </w:divBdr>
    </w:div>
    <w:div w:id="1961062910">
      <w:bodyDiv w:val="1"/>
      <w:marLeft w:val="0"/>
      <w:marRight w:val="0"/>
      <w:marTop w:val="0"/>
      <w:marBottom w:val="0"/>
      <w:divBdr>
        <w:top w:val="none" w:sz="0" w:space="0" w:color="auto"/>
        <w:left w:val="none" w:sz="0" w:space="0" w:color="auto"/>
        <w:bottom w:val="none" w:sz="0" w:space="0" w:color="auto"/>
        <w:right w:val="none" w:sz="0" w:space="0" w:color="auto"/>
      </w:divBdr>
    </w:div>
    <w:div w:id="2002997932">
      <w:bodyDiv w:val="1"/>
      <w:marLeft w:val="0"/>
      <w:marRight w:val="0"/>
      <w:marTop w:val="0"/>
      <w:marBottom w:val="0"/>
      <w:divBdr>
        <w:top w:val="none" w:sz="0" w:space="0" w:color="auto"/>
        <w:left w:val="none" w:sz="0" w:space="0" w:color="auto"/>
        <w:bottom w:val="none" w:sz="0" w:space="0" w:color="auto"/>
        <w:right w:val="none" w:sz="0" w:space="0" w:color="auto"/>
      </w:divBdr>
    </w:div>
    <w:div w:id="2003968503">
      <w:bodyDiv w:val="1"/>
      <w:marLeft w:val="0"/>
      <w:marRight w:val="0"/>
      <w:marTop w:val="0"/>
      <w:marBottom w:val="0"/>
      <w:divBdr>
        <w:top w:val="none" w:sz="0" w:space="0" w:color="auto"/>
        <w:left w:val="none" w:sz="0" w:space="0" w:color="auto"/>
        <w:bottom w:val="none" w:sz="0" w:space="0" w:color="auto"/>
        <w:right w:val="none" w:sz="0" w:space="0" w:color="auto"/>
      </w:divBdr>
    </w:div>
    <w:div w:id="2011323705">
      <w:bodyDiv w:val="1"/>
      <w:marLeft w:val="0"/>
      <w:marRight w:val="0"/>
      <w:marTop w:val="0"/>
      <w:marBottom w:val="0"/>
      <w:divBdr>
        <w:top w:val="none" w:sz="0" w:space="0" w:color="auto"/>
        <w:left w:val="none" w:sz="0" w:space="0" w:color="auto"/>
        <w:bottom w:val="none" w:sz="0" w:space="0" w:color="auto"/>
        <w:right w:val="none" w:sz="0" w:space="0" w:color="auto"/>
      </w:divBdr>
    </w:div>
    <w:div w:id="2053070175">
      <w:bodyDiv w:val="1"/>
      <w:marLeft w:val="0"/>
      <w:marRight w:val="0"/>
      <w:marTop w:val="0"/>
      <w:marBottom w:val="0"/>
      <w:divBdr>
        <w:top w:val="none" w:sz="0" w:space="0" w:color="auto"/>
        <w:left w:val="none" w:sz="0" w:space="0" w:color="auto"/>
        <w:bottom w:val="none" w:sz="0" w:space="0" w:color="auto"/>
        <w:right w:val="none" w:sz="0" w:space="0" w:color="auto"/>
      </w:divBdr>
    </w:div>
    <w:div w:id="2067103593">
      <w:bodyDiv w:val="1"/>
      <w:marLeft w:val="0"/>
      <w:marRight w:val="0"/>
      <w:marTop w:val="0"/>
      <w:marBottom w:val="0"/>
      <w:divBdr>
        <w:top w:val="none" w:sz="0" w:space="0" w:color="auto"/>
        <w:left w:val="none" w:sz="0" w:space="0" w:color="auto"/>
        <w:bottom w:val="none" w:sz="0" w:space="0" w:color="auto"/>
        <w:right w:val="none" w:sz="0" w:space="0" w:color="auto"/>
      </w:divBdr>
    </w:div>
    <w:div w:id="2070613149">
      <w:bodyDiv w:val="1"/>
      <w:marLeft w:val="0"/>
      <w:marRight w:val="0"/>
      <w:marTop w:val="0"/>
      <w:marBottom w:val="0"/>
      <w:divBdr>
        <w:top w:val="none" w:sz="0" w:space="0" w:color="auto"/>
        <w:left w:val="none" w:sz="0" w:space="0" w:color="auto"/>
        <w:bottom w:val="none" w:sz="0" w:space="0" w:color="auto"/>
        <w:right w:val="none" w:sz="0" w:space="0" w:color="auto"/>
      </w:divBdr>
    </w:div>
    <w:div w:id="2088309836">
      <w:bodyDiv w:val="1"/>
      <w:marLeft w:val="0"/>
      <w:marRight w:val="0"/>
      <w:marTop w:val="0"/>
      <w:marBottom w:val="0"/>
      <w:divBdr>
        <w:top w:val="none" w:sz="0" w:space="0" w:color="auto"/>
        <w:left w:val="none" w:sz="0" w:space="0" w:color="auto"/>
        <w:bottom w:val="none" w:sz="0" w:space="0" w:color="auto"/>
        <w:right w:val="none" w:sz="0" w:space="0" w:color="auto"/>
      </w:divBdr>
    </w:div>
    <w:div w:id="2095349645">
      <w:bodyDiv w:val="1"/>
      <w:marLeft w:val="0"/>
      <w:marRight w:val="0"/>
      <w:marTop w:val="0"/>
      <w:marBottom w:val="0"/>
      <w:divBdr>
        <w:top w:val="none" w:sz="0" w:space="0" w:color="auto"/>
        <w:left w:val="none" w:sz="0" w:space="0" w:color="auto"/>
        <w:bottom w:val="none" w:sz="0" w:space="0" w:color="auto"/>
        <w:right w:val="none" w:sz="0" w:space="0" w:color="auto"/>
      </w:divBdr>
    </w:div>
    <w:div w:id="2116825053">
      <w:bodyDiv w:val="1"/>
      <w:marLeft w:val="0"/>
      <w:marRight w:val="0"/>
      <w:marTop w:val="0"/>
      <w:marBottom w:val="0"/>
      <w:divBdr>
        <w:top w:val="none" w:sz="0" w:space="0" w:color="auto"/>
        <w:left w:val="none" w:sz="0" w:space="0" w:color="auto"/>
        <w:bottom w:val="none" w:sz="0" w:space="0" w:color="auto"/>
        <w:right w:val="none" w:sz="0" w:space="0" w:color="auto"/>
      </w:divBdr>
    </w:div>
    <w:div w:id="212036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Jam04</b:Tag>
    <b:SourceType>Book</b:SourceType>
    <b:Guid>{4337573F-3FE9-4113-A151-4BA9B745D78E}</b:Guid>
    <b:Title>Theatre Arts Group Activity Helpers Guide</b:Title>
    <b:Year>2004</b:Year>
    <b:Publisher>National 4-H Cooperative Curriculum System, Inc.</b:Publisher>
    <b:Author>
      <b:Author>
        <b:NameList>
          <b:Person>
            <b:Last>Jamison</b:Last>
            <b:First>Kathleen</b:First>
          </b:Person>
          <b:Person>
            <b:Last>Williams</b:Last>
            <b:First>Ellen</b:First>
          </b:Person>
          <b:Person>
            <b:Last>Brabender</b:Last>
            <b:First>Wayne</b:First>
          </b:Person>
          <b:Person>
            <b:Last>Varnadoe</b:Last>
            <b:First>Cheryl</b:First>
          </b:Person>
          <b:Person>
            <b:Last>Jones</b:Last>
            <b:First>Cheryl</b:First>
          </b:Person>
          <b:Person>
            <b:Last>Fitch</b:Last>
            <b:First>Tracey</b:First>
          </b:Person>
          <b:Person>
            <b:Last>Plummer</b:Last>
            <b:First>Evelyln</b:First>
          </b:Person>
          <b:Person>
            <b:Last>Ritzler</b:Last>
            <b:First>Claire</b:First>
          </b:Person>
          <b:Person>
            <b:Last>Foley</b:Last>
            <b:First>Leah</b:First>
          </b:Person>
        </b:NameList>
      </b:Author>
    </b:Author>
    <b:RefOrder>4</b:RefOrder>
  </b:Source>
  <b:Source>
    <b:Tag>Jam041</b:Tag>
    <b:SourceType>Book</b:SourceType>
    <b:Guid>{351D218A-19FB-4AA5-90C7-80468A885517}</b:Guid>
    <b:Title>Play the Role</b:Title>
    <b:Year>2004</b:Year>
    <b:Publisher>National 4-H Cooperative Curriculum System, Inc.</b:Publisher>
    <b:Author>
      <b:Author>
        <b:NameList>
          <b:Person>
            <b:Last>Jamison</b:Last>
            <b:First>Kathleen</b:First>
          </b:Person>
          <b:Person>
            <b:Last>Williams</b:Last>
            <b:First>Ellen</b:First>
          </b:Person>
          <b:Person>
            <b:Last>Brabender</b:Last>
            <b:First>Wayne</b:First>
          </b:Person>
          <b:Person>
            <b:Last>Varnadoe</b:Last>
            <b:First>Cheryl</b:First>
          </b:Person>
          <b:Person>
            <b:Last>Jones</b:Last>
            <b:First>Carol</b:First>
          </b:Person>
          <b:Person>
            <b:Last>Fitch</b:Last>
            <b:First>Tracey</b:First>
          </b:Person>
          <b:Person>
            <b:Last>Plummer</b:Last>
            <b:First>Evelyn</b:First>
          </b:Person>
          <b:Person>
            <b:Last>Ritzler</b:Last>
            <b:First>Claire</b:First>
          </b:Person>
          <b:Person>
            <b:Last>Foley</b:Last>
            <b:First>Leah</b:First>
          </b:Person>
        </b:NameList>
      </b:Author>
    </b:Author>
    <b:RefOrder>2</b:RefOrder>
  </b:Source>
  <b:Source>
    <b:Tag>Uni18</b:Tag>
    <b:SourceType>InternetSite</b:SourceType>
    <b:Guid>{E70C7268-41AB-40A6-BC45-9461D3FFB2A2}</b:Guid>
    <b:Year>2018</b:Year>
    <b:Author>
      <b:Author>
        <b:Corporate>University of Texas Austin</b:Corporate>
      </b:Author>
    </b:Author>
    <b:InternetSiteTitle>Drama-Based Instruction Activating Learning Through the Arts</b:InternetSiteTitle>
    <b:URL>http://dbp.theatredance.utexas.edu/</b:URL>
    <b:RefOrder>1</b:RefOrder>
  </b:Source>
  <b:Source>
    <b:Tag>Bri15</b:Tag>
    <b:SourceType>InternetSite</b:SourceType>
    <b:Guid>{5818D396-4B08-4603-8F78-2DD98F492779}</b:Guid>
    <b:Author>
      <b:Author>
        <b:Corporate>Brigham Young University</b:Corporate>
      </b:Author>
    </b:Author>
    <b:InternetSiteTitle>BYU Theatre Education</b:InternetSiteTitle>
    <b:Year>2015</b:Year>
    <b:URL>tedb.byu.edu</b:URL>
    <b:RefOrder>3</b:RefOrder>
  </b:Source>
</b:Sources>
</file>

<file path=customXml/itemProps1.xml><?xml version="1.0" encoding="utf-8"?>
<ds:datastoreItem xmlns:ds="http://schemas.openxmlformats.org/officeDocument/2006/customXml" ds:itemID="{324AB1FC-D4B7-4581-8BF3-76A47327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5320</Words>
  <Characters>30326</Characters>
  <Application>Microsoft Office Word</Application>
  <DocSecurity>0</DocSecurity>
  <Lines>252</Lines>
  <Paragraphs>71</Paragraphs>
  <ScaleCrop>false</ScaleCrop>
  <Company/>
  <LinksUpToDate>false</LinksUpToDate>
  <CharactersWithSpaces>35575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2019-03-01T22:09:00Z</dcterms:created>
  <dcterms:modified xsi:type="dcterms:W3CDTF">2019-03-01T22:09:00Z</dcterms:modified>
</cp:coreProperties>
</file>