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D9E5" w14:textId="15DF4FEE" w:rsidR="00CB4104" w:rsidRPr="00534C61" w:rsidRDefault="00CB4104" w:rsidP="00534C61">
      <w:pPr>
        <w:pStyle w:val="Title"/>
      </w:pPr>
      <w:bookmarkStart w:id="0" w:name="_GoBack"/>
      <w:bookmarkEnd w:id="0"/>
      <w:r w:rsidRPr="00534C61">
        <w:rPr>
          <w:noProof/>
          <w:sz w:val="32"/>
        </w:rPr>
        <w:drawing>
          <wp:anchor distT="0" distB="0" distL="114300" distR="114300" simplePos="0" relativeHeight="251661312" behindDoc="1" locked="0" layoutInCell="1" allowOverlap="1" wp14:anchorId="75D3038A" wp14:editId="3B3BCA6E">
            <wp:simplePos x="975360" y="914400"/>
            <wp:positionH relativeFrom="margin">
              <wp:align>left</wp:align>
            </wp:positionH>
            <wp:positionV relativeFrom="margin">
              <wp:align>top</wp:align>
            </wp:positionV>
            <wp:extent cx="9144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t>Participation Requirements</w:t>
      </w:r>
    </w:p>
    <w:p w14:paraId="7E8600A0" w14:textId="18730945" w:rsidR="00CB4104" w:rsidRPr="00534C61" w:rsidRDefault="00CB4104" w:rsidP="00534C61">
      <w:pPr>
        <w:pStyle w:val="Subtitle"/>
      </w:pPr>
      <w:r>
        <w:t>Iowa 4-H Youth Development Program</w:t>
      </w:r>
    </w:p>
    <w:p w14:paraId="1CF68693" w14:textId="77777777" w:rsidR="00CB4104" w:rsidRDefault="00CB4104" w:rsidP="00606E5D">
      <w:pPr>
        <w:spacing w:before="76"/>
        <w:rPr>
          <w:rFonts w:ascii="Arial"/>
          <w:b/>
          <w:spacing w:val="-1"/>
          <w:sz w:val="28"/>
        </w:rPr>
      </w:pPr>
    </w:p>
    <w:p w14:paraId="1FCB0A25" w14:textId="77777777" w:rsidR="00AF6FD5" w:rsidRDefault="00AF6FD5"/>
    <w:p w14:paraId="4B50EE1B" w14:textId="77777777" w:rsidR="00BE4279" w:rsidRDefault="00BE4279" w:rsidP="00BE4279">
      <w:pPr>
        <w:pStyle w:val="Heading1"/>
        <w:spacing w:before="76" w:line="263" w:lineRule="exact"/>
        <w:rPr>
          <w:b w:val="0"/>
          <w:bCs w:val="0"/>
        </w:rPr>
      </w:pPr>
      <w:r>
        <w:rPr>
          <w:spacing w:val="-1"/>
        </w:rPr>
        <w:t>4-H Mission</w:t>
      </w:r>
    </w:p>
    <w:p w14:paraId="7ACB5247" w14:textId="77777777" w:rsidR="00BE4279" w:rsidRDefault="00BE4279" w:rsidP="00BE4279">
      <w:pPr>
        <w:pStyle w:val="BodyText"/>
        <w:ind w:left="112" w:firstLine="0"/>
      </w:pPr>
      <w:r>
        <w:t xml:space="preserve">4-H </w:t>
      </w:r>
      <w:r>
        <w:rPr>
          <w:spacing w:val="-1"/>
        </w:rPr>
        <w:t>empowers</w:t>
      </w:r>
      <w:r>
        <w:t xml:space="preserve"> </w:t>
      </w:r>
      <w:r>
        <w:rPr>
          <w:spacing w:val="-1"/>
        </w:rPr>
        <w:t>youth</w:t>
      </w:r>
      <w:r>
        <w:t xml:space="preserve"> to </w:t>
      </w:r>
      <w:r>
        <w:rPr>
          <w:spacing w:val="-1"/>
        </w:rPr>
        <w:t>reach</w:t>
      </w:r>
      <w:r>
        <w:t xml:space="preserve"> </w:t>
      </w:r>
      <w:r>
        <w:rPr>
          <w:spacing w:val="-1"/>
        </w:rPr>
        <w:t>their</w:t>
      </w:r>
      <w:r>
        <w:t xml:space="preserve"> </w:t>
      </w:r>
      <w:r>
        <w:rPr>
          <w:spacing w:val="-1"/>
        </w:rPr>
        <w:t>full</w:t>
      </w:r>
      <w:r>
        <w:rPr>
          <w:spacing w:val="25"/>
        </w:rPr>
        <w:t xml:space="preserve"> </w:t>
      </w:r>
      <w:r>
        <w:rPr>
          <w:spacing w:val="-1"/>
        </w:rPr>
        <w:t>potential</w:t>
      </w:r>
      <w:r>
        <w:rPr>
          <w:spacing w:val="2"/>
        </w:rPr>
        <w:t xml:space="preserve"> </w:t>
      </w:r>
      <w:r>
        <w:rPr>
          <w:spacing w:val="-1"/>
        </w:rPr>
        <w:t>through</w:t>
      </w:r>
      <w:r>
        <w:t xml:space="preserve"> </w:t>
      </w:r>
      <w:r>
        <w:rPr>
          <w:spacing w:val="-1"/>
        </w:rPr>
        <w:t>youth-adult</w:t>
      </w:r>
      <w:r>
        <w:t xml:space="preserve"> </w:t>
      </w:r>
      <w:r>
        <w:rPr>
          <w:spacing w:val="-1"/>
        </w:rPr>
        <w:t xml:space="preserve">partnerships </w:t>
      </w:r>
      <w:r>
        <w:t>and</w:t>
      </w:r>
      <w:r>
        <w:rPr>
          <w:spacing w:val="41"/>
        </w:rPr>
        <w:t xml:space="preserve"> </w:t>
      </w:r>
      <w:r>
        <w:rPr>
          <w:spacing w:val="-1"/>
        </w:rPr>
        <w:t>research-based</w:t>
      </w:r>
      <w:r>
        <w:t xml:space="preserve"> </w:t>
      </w:r>
      <w:r>
        <w:rPr>
          <w:spacing w:val="-1"/>
        </w:rPr>
        <w:t>experiences.</w:t>
      </w:r>
      <w:r>
        <w:t xml:space="preserve"> 4-H prepares youth to be successful, contributing members of society.</w:t>
      </w:r>
    </w:p>
    <w:p w14:paraId="65207124" w14:textId="77777777" w:rsidR="00BE4279" w:rsidRDefault="00BE4279" w:rsidP="00BE4279">
      <w:pPr>
        <w:pStyle w:val="BodyText"/>
        <w:ind w:left="112" w:firstLine="0"/>
      </w:pPr>
    </w:p>
    <w:p w14:paraId="28A15BF4" w14:textId="77777777" w:rsidR="00BE4279" w:rsidRDefault="00BE4279" w:rsidP="00BE4279">
      <w:pPr>
        <w:pStyle w:val="Heading1"/>
        <w:spacing w:line="263" w:lineRule="exact"/>
        <w:rPr>
          <w:rFonts w:cs="Times New Roman"/>
          <w:b w:val="0"/>
          <w:bCs w:val="0"/>
        </w:rPr>
      </w:pPr>
      <w:r>
        <w:rPr>
          <w:spacing w:val="-1"/>
        </w:rPr>
        <w:t>Who</w:t>
      </w:r>
      <w:r>
        <w:t xml:space="preserve"> </w:t>
      </w:r>
      <w:r>
        <w:rPr>
          <w:spacing w:val="-1"/>
        </w:rPr>
        <w:t xml:space="preserve">Is </w:t>
      </w:r>
      <w:r>
        <w:t>a 4-</w:t>
      </w:r>
      <w:r>
        <w:rPr>
          <w:rFonts w:cs="Times New Roman"/>
        </w:rPr>
        <w:t>H’er?</w:t>
      </w:r>
    </w:p>
    <w:p w14:paraId="51516C5E" w14:textId="0D4D5043" w:rsidR="00BE4279" w:rsidRDefault="00BE4279" w:rsidP="00BE4279">
      <w:pPr>
        <w:pStyle w:val="BodyText"/>
        <w:ind w:left="112" w:right="37" w:firstLine="0"/>
        <w:rPr>
          <w:spacing w:val="-1"/>
        </w:rPr>
      </w:pPr>
      <w:r>
        <w:rPr>
          <w:rFonts w:cs="Times New Roman"/>
          <w:spacing w:val="-1"/>
        </w:rPr>
        <w:t>“4H’er”</w:t>
      </w:r>
      <w:r>
        <w:rPr>
          <w:rFonts w:cs="Times New Roman"/>
        </w:rPr>
        <w:t xml:space="preserve"> is</w:t>
      </w:r>
      <w:r>
        <w:rPr>
          <w:rFonts w:cs="Times New Roman"/>
          <w:spacing w:val="-1"/>
        </w:rPr>
        <w:t xml:space="preserve"> </w:t>
      </w:r>
      <w:r>
        <w:rPr>
          <w:rFonts w:cs="Times New Roman"/>
        </w:rPr>
        <w:t>an</w:t>
      </w:r>
      <w:r>
        <w:rPr>
          <w:rFonts w:cs="Times New Roman"/>
          <w:spacing w:val="-3"/>
        </w:rPr>
        <w:t xml:space="preserve"> </w:t>
      </w:r>
      <w:r>
        <w:rPr>
          <w:rFonts w:cs="Times New Roman"/>
          <w:spacing w:val="-1"/>
        </w:rPr>
        <w:t>all</w:t>
      </w:r>
      <w:r>
        <w:rPr>
          <w:spacing w:val="-1"/>
        </w:rPr>
        <w:t>-inclusive</w:t>
      </w:r>
      <w:r>
        <w:t xml:space="preserve"> term </w:t>
      </w:r>
      <w:r>
        <w:rPr>
          <w:spacing w:val="-1"/>
        </w:rPr>
        <w:t>which</w:t>
      </w:r>
      <w:r>
        <w:t xml:space="preserve"> </w:t>
      </w:r>
      <w:r>
        <w:rPr>
          <w:spacing w:val="-1"/>
        </w:rPr>
        <w:t xml:space="preserve">refers </w:t>
      </w:r>
      <w:r>
        <w:t>to</w:t>
      </w:r>
      <w:r>
        <w:rPr>
          <w:spacing w:val="23"/>
        </w:rPr>
        <w:t xml:space="preserve"> </w:t>
      </w:r>
      <w:r>
        <w:rPr>
          <w:spacing w:val="-1"/>
        </w:rPr>
        <w:t>Kindergarten</w:t>
      </w:r>
      <w:r>
        <w:t xml:space="preserve"> </w:t>
      </w:r>
      <w:r>
        <w:rPr>
          <w:spacing w:val="-1"/>
        </w:rPr>
        <w:t>through</w:t>
      </w:r>
      <w:r>
        <w:t xml:space="preserve"> 12th</w:t>
      </w:r>
      <w:r>
        <w:rPr>
          <w:spacing w:val="-2"/>
        </w:rPr>
        <w:t xml:space="preserve"> </w:t>
      </w:r>
      <w:r>
        <w:rPr>
          <w:spacing w:val="-1"/>
        </w:rPr>
        <w:t>grade</w:t>
      </w:r>
      <w:r>
        <w:rPr>
          <w:spacing w:val="2"/>
        </w:rPr>
        <w:t xml:space="preserve"> </w:t>
      </w:r>
      <w:r>
        <w:rPr>
          <w:spacing w:val="-1"/>
        </w:rPr>
        <w:t>youth</w:t>
      </w:r>
      <w:r>
        <w:t xml:space="preserve"> </w:t>
      </w:r>
      <w:r>
        <w:rPr>
          <w:spacing w:val="-1"/>
        </w:rPr>
        <w:t>taking part in programs provide</w:t>
      </w:r>
      <w:r w:rsidR="00D963C6">
        <w:rPr>
          <w:spacing w:val="-1"/>
        </w:rPr>
        <w:t>d as a result of action by 4-H e</w:t>
      </w:r>
      <w:r>
        <w:rPr>
          <w:spacing w:val="-1"/>
        </w:rPr>
        <w:t>xtension personnel (professional, paraprofessional</w:t>
      </w:r>
      <w:ins w:id="1" w:author="Author">
        <w:r w:rsidR="00B874E1">
          <w:rPr>
            <w:spacing w:val="-1"/>
          </w:rPr>
          <w:t>,</w:t>
        </w:r>
      </w:ins>
      <w:r>
        <w:rPr>
          <w:spacing w:val="-1"/>
        </w:rPr>
        <w:t xml:space="preserve"> and volunteer). This includes participation in any 4-H delivery mode (afterschool, camp, club, event, school), including Clover Kids. The youth should participate in </w:t>
      </w:r>
      <w:ins w:id="2" w:author="Author">
        <w:r w:rsidR="00B71CA4">
          <w:rPr>
            <w:spacing w:val="-1"/>
          </w:rPr>
          <w:t>six</w:t>
        </w:r>
      </w:ins>
      <w:del w:id="3" w:author="Author">
        <w:r w:rsidDel="00B71CA4">
          <w:rPr>
            <w:spacing w:val="-1"/>
          </w:rPr>
          <w:delText>6</w:delText>
        </w:r>
      </w:del>
      <w:r>
        <w:rPr>
          <w:spacing w:val="-1"/>
        </w:rPr>
        <w:t xml:space="preserve"> hours or more of experiential learning. </w:t>
      </w:r>
    </w:p>
    <w:p w14:paraId="3BB72BFD" w14:textId="77777777" w:rsidR="00BE4279" w:rsidRDefault="00BE4279" w:rsidP="00BE4279">
      <w:pPr>
        <w:pStyle w:val="BodyText"/>
        <w:ind w:left="112" w:firstLine="0"/>
      </w:pPr>
    </w:p>
    <w:p w14:paraId="7D1F5A94" w14:textId="77777777" w:rsidR="00BE4279" w:rsidRPr="00D165E2" w:rsidRDefault="00BE4279" w:rsidP="00BE4279">
      <w:pPr>
        <w:pStyle w:val="BodyText"/>
        <w:ind w:left="112" w:right="37" w:firstLine="0"/>
        <w:rPr>
          <w:b/>
          <w:spacing w:val="-1"/>
        </w:rPr>
      </w:pPr>
      <w:r>
        <w:rPr>
          <w:b/>
          <w:spacing w:val="-1"/>
        </w:rPr>
        <w:t>Definition of a 4-H Member</w:t>
      </w:r>
    </w:p>
    <w:p w14:paraId="36E2DF85" w14:textId="0BA295EA" w:rsidR="00BE4279" w:rsidRDefault="00BE4279" w:rsidP="00BE4279">
      <w:pPr>
        <w:pStyle w:val="BodyText"/>
        <w:ind w:left="112" w:right="37" w:firstLine="0"/>
        <w:rPr>
          <w:spacing w:val="-1"/>
        </w:rPr>
      </w:pPr>
      <w:r>
        <w:rPr>
          <w:spacing w:val="-1"/>
        </w:rPr>
        <w:t>A member is any individual youth enrolled in 4-H Online. This includes detailed information</w:t>
      </w:r>
      <w:ins w:id="4" w:author="Author">
        <w:r w:rsidR="00683BEB">
          <w:rPr>
            <w:spacing w:val="-1"/>
          </w:rPr>
          <w:t>,</w:t>
        </w:r>
      </w:ins>
      <w:r>
        <w:rPr>
          <w:spacing w:val="-1"/>
        </w:rPr>
        <w:t xml:space="preserve"> including but not limited to name, contact information, demographic data</w:t>
      </w:r>
      <w:ins w:id="5" w:author="Author">
        <w:r w:rsidR="00683BEB">
          <w:rPr>
            <w:spacing w:val="-1"/>
          </w:rPr>
          <w:t>,</w:t>
        </w:r>
      </w:ins>
      <w:r>
        <w:rPr>
          <w:spacing w:val="-1"/>
        </w:rPr>
        <w:t xml:space="preserve"> and parent or guardian information. </w:t>
      </w:r>
    </w:p>
    <w:p w14:paraId="38A5BF9E" w14:textId="77777777" w:rsidR="00BE4279" w:rsidRDefault="00BE4279" w:rsidP="00BE4279">
      <w:pPr>
        <w:pStyle w:val="BodyText"/>
        <w:ind w:left="112" w:firstLine="0"/>
      </w:pPr>
    </w:p>
    <w:p w14:paraId="49B4E31E" w14:textId="77777777" w:rsidR="00BE4279" w:rsidRDefault="003E1B92" w:rsidP="00BE4279">
      <w:pPr>
        <w:pStyle w:val="Heading1"/>
        <w:spacing w:line="262" w:lineRule="exact"/>
        <w:rPr>
          <w:spacing w:val="-1"/>
        </w:rPr>
      </w:pPr>
      <w:r>
        <w:rPr>
          <w:spacing w:val="-1"/>
        </w:rPr>
        <w:t>General Enrollment</w:t>
      </w:r>
    </w:p>
    <w:p w14:paraId="3B79E41E" w14:textId="4119CA67" w:rsidR="00BE4279" w:rsidRDefault="00BE4279" w:rsidP="00BE4279">
      <w:pPr>
        <w:pStyle w:val="BodyText"/>
        <w:ind w:right="37"/>
        <w:jc w:val="both"/>
        <w:rPr>
          <w:spacing w:val="-1"/>
        </w:rPr>
      </w:pPr>
      <w:r>
        <w:rPr>
          <w:spacing w:val="-1"/>
        </w:rPr>
        <w:t>Individual enrollment is required for 4-H</w:t>
      </w:r>
      <w:ins w:id="6" w:author="Author">
        <w:r w:rsidR="001C56B4">
          <w:rPr>
            <w:spacing w:val="-1"/>
          </w:rPr>
          <w:t>’</w:t>
        </w:r>
      </w:ins>
      <w:r>
        <w:rPr>
          <w:spacing w:val="-1"/>
        </w:rPr>
        <w:t>ers, including Clover Kids. It is not required</w:t>
      </w:r>
      <w:del w:id="7" w:author="Author">
        <w:r w:rsidDel="001C56B4">
          <w:rPr>
            <w:spacing w:val="-1"/>
          </w:rPr>
          <w:delText>,</w:delText>
        </w:r>
      </w:del>
      <w:r>
        <w:rPr>
          <w:spacing w:val="-1"/>
        </w:rPr>
        <w:t xml:space="preserve"> but encouraged</w:t>
      </w:r>
    </w:p>
    <w:p w14:paraId="4E313428" w14:textId="77777777" w:rsidR="00BE4279" w:rsidRDefault="00BE4279" w:rsidP="00BE4279">
      <w:pPr>
        <w:pStyle w:val="BodyText"/>
        <w:ind w:left="112" w:right="37" w:firstLine="0"/>
        <w:rPr>
          <w:spacing w:val="-1"/>
        </w:rPr>
      </w:pPr>
      <w:r>
        <w:rPr>
          <w:spacing w:val="-1"/>
        </w:rPr>
        <w:t xml:space="preserve">for non-continuous and short-term planned educational program youth participants. All enrolled members and parents/guardians are asked to sign a Code of Conduct for Iowa 4-H Youth and Families form. </w:t>
      </w:r>
    </w:p>
    <w:p w14:paraId="50AAB387" w14:textId="77777777" w:rsidR="00BE4279" w:rsidRDefault="00BE4279" w:rsidP="00BE4279">
      <w:pPr>
        <w:pStyle w:val="BodyText"/>
        <w:ind w:left="112" w:right="37" w:firstLine="0"/>
        <w:rPr>
          <w:spacing w:val="-1"/>
        </w:rPr>
      </w:pPr>
    </w:p>
    <w:p w14:paraId="3FB62972" w14:textId="0AFA2FAB" w:rsidR="00BE4279" w:rsidRDefault="00BE4279" w:rsidP="00BE4279">
      <w:pPr>
        <w:pStyle w:val="Heading1"/>
        <w:spacing w:line="262" w:lineRule="exact"/>
        <w:rPr>
          <w:b w:val="0"/>
          <w:spacing w:val="-1"/>
        </w:rPr>
      </w:pPr>
      <w:r>
        <w:rPr>
          <w:b w:val="0"/>
          <w:spacing w:val="-1"/>
        </w:rPr>
        <w:t>Any K-12 youth who is recorded (individually or as part of a group) by ISU Extension and Outreach as participating in one of the recognized 4-H delivery modes is</w:t>
      </w:r>
      <w:ins w:id="8" w:author="Author">
        <w:r w:rsidR="00242B89">
          <w:rPr>
            <w:b w:val="0"/>
            <w:spacing w:val="-1"/>
          </w:rPr>
          <w:t>,</w:t>
        </w:r>
      </w:ins>
      <w:r>
        <w:rPr>
          <w:b w:val="0"/>
          <w:spacing w:val="-1"/>
        </w:rPr>
        <w:t xml:space="preserve"> by definition</w:t>
      </w:r>
      <w:ins w:id="9" w:author="Author">
        <w:r w:rsidR="00242B89">
          <w:rPr>
            <w:b w:val="0"/>
            <w:spacing w:val="-1"/>
          </w:rPr>
          <w:t>,</w:t>
        </w:r>
      </w:ins>
      <w:r>
        <w:rPr>
          <w:b w:val="0"/>
          <w:spacing w:val="-1"/>
        </w:rPr>
        <w:t xml:space="preserve"> a 4-H youth participant, and some requirements apply:</w:t>
      </w:r>
    </w:p>
    <w:p w14:paraId="4A60C75D" w14:textId="368FFD0E" w:rsidR="00BE4279" w:rsidRDefault="00BE4279" w:rsidP="00BE4279">
      <w:pPr>
        <w:pStyle w:val="Heading1"/>
        <w:numPr>
          <w:ilvl w:val="0"/>
          <w:numId w:val="1"/>
        </w:numPr>
        <w:spacing w:line="262" w:lineRule="exact"/>
        <w:rPr>
          <w:b w:val="0"/>
          <w:spacing w:val="-1"/>
        </w:rPr>
      </w:pPr>
      <w:commentRangeStart w:id="10"/>
      <w:r>
        <w:rPr>
          <w:b w:val="0"/>
          <w:spacing w:val="-1"/>
        </w:rPr>
        <w:t>4-H group, Clover Kids, and club enrollment and reenrollment is open year-round to all youth</w:t>
      </w:r>
      <w:ins w:id="11" w:author="Author">
        <w:r w:rsidR="00106AB0">
          <w:rPr>
            <w:b w:val="0"/>
            <w:spacing w:val="-1"/>
          </w:rPr>
          <w:t>,</w:t>
        </w:r>
      </w:ins>
      <w:r>
        <w:rPr>
          <w:b w:val="0"/>
          <w:spacing w:val="-1"/>
        </w:rPr>
        <w:t xml:space="preserve"> beginning in Kindergarten through 12</w:t>
      </w:r>
      <w:r w:rsidRPr="00B04634">
        <w:rPr>
          <w:b w:val="0"/>
          <w:spacing w:val="-1"/>
          <w:vertAlign w:val="superscript"/>
        </w:rPr>
        <w:t>th</w:t>
      </w:r>
      <w:r>
        <w:rPr>
          <w:b w:val="0"/>
          <w:spacing w:val="-1"/>
        </w:rPr>
        <w:t xml:space="preserve"> grade (Clover Kids – Kindergarten through 3</w:t>
      </w:r>
      <w:r w:rsidRPr="00B04634">
        <w:rPr>
          <w:b w:val="0"/>
          <w:spacing w:val="-1"/>
          <w:vertAlign w:val="superscript"/>
        </w:rPr>
        <w:t>rd</w:t>
      </w:r>
      <w:r>
        <w:rPr>
          <w:b w:val="0"/>
          <w:spacing w:val="-1"/>
        </w:rPr>
        <w:t xml:space="preserve"> grade</w:t>
      </w:r>
      <w:ins w:id="12" w:author="Author">
        <w:r w:rsidR="00106AB0">
          <w:rPr>
            <w:b w:val="0"/>
            <w:spacing w:val="-1"/>
          </w:rPr>
          <w:t xml:space="preserve">. </w:t>
        </w:r>
      </w:ins>
      <w:del w:id="13" w:author="Author">
        <w:r w:rsidDel="00106AB0">
          <w:rPr>
            <w:b w:val="0"/>
            <w:spacing w:val="-1"/>
          </w:rPr>
          <w:delText>), (</w:delText>
        </w:r>
      </w:del>
      <w:r>
        <w:rPr>
          <w:b w:val="0"/>
          <w:spacing w:val="-1"/>
        </w:rPr>
        <w:t>Club – 4</w:t>
      </w:r>
      <w:r w:rsidRPr="00B04634">
        <w:rPr>
          <w:b w:val="0"/>
          <w:spacing w:val="-1"/>
          <w:vertAlign w:val="superscript"/>
        </w:rPr>
        <w:t>th</w:t>
      </w:r>
      <w:r>
        <w:rPr>
          <w:b w:val="0"/>
          <w:spacing w:val="-1"/>
        </w:rPr>
        <w:t xml:space="preserve"> through 12</w:t>
      </w:r>
      <w:r w:rsidRPr="00B04634">
        <w:rPr>
          <w:b w:val="0"/>
          <w:spacing w:val="-1"/>
          <w:vertAlign w:val="superscript"/>
        </w:rPr>
        <w:t>th</w:t>
      </w:r>
      <w:r>
        <w:rPr>
          <w:b w:val="0"/>
          <w:spacing w:val="-1"/>
        </w:rPr>
        <w:t xml:space="preserve"> grade).</w:t>
      </w:r>
      <w:commentRangeEnd w:id="10"/>
      <w:r w:rsidR="001B75D7">
        <w:rPr>
          <w:rStyle w:val="CommentReference"/>
          <w:rFonts w:asciiTheme="minorHAnsi" w:eastAsiaTheme="minorHAnsi" w:hAnsiTheme="minorHAnsi"/>
          <w:b w:val="0"/>
          <w:bCs w:val="0"/>
        </w:rPr>
        <w:commentReference w:id="10"/>
      </w:r>
    </w:p>
    <w:p w14:paraId="7DCD2987" w14:textId="77777777" w:rsidR="00BE4279" w:rsidRDefault="00BE4279" w:rsidP="00BE4279">
      <w:pPr>
        <w:pStyle w:val="Heading1"/>
        <w:numPr>
          <w:ilvl w:val="0"/>
          <w:numId w:val="1"/>
        </w:numPr>
        <w:spacing w:line="262" w:lineRule="exact"/>
        <w:rPr>
          <w:b w:val="0"/>
          <w:spacing w:val="-1"/>
        </w:rPr>
      </w:pPr>
      <w:r>
        <w:rPr>
          <w:b w:val="0"/>
          <w:spacing w:val="-1"/>
        </w:rPr>
        <w:t>4-H members are eligible to take part in 4-H youth events and activities if specific eligibility requirements are met. There may be registration deadlines and grade limitations for participation in some activities and events.</w:t>
      </w:r>
    </w:p>
    <w:p w14:paraId="42BF0BB7" w14:textId="77777777" w:rsidR="00BE4279" w:rsidRDefault="00BE4279" w:rsidP="00BE4279">
      <w:pPr>
        <w:pStyle w:val="Heading1"/>
        <w:numPr>
          <w:ilvl w:val="0"/>
          <w:numId w:val="1"/>
        </w:numPr>
        <w:spacing w:line="262" w:lineRule="exact"/>
        <w:rPr>
          <w:b w:val="0"/>
          <w:spacing w:val="-1"/>
        </w:rPr>
      </w:pPr>
      <w:r>
        <w:rPr>
          <w:b w:val="0"/>
          <w:spacing w:val="-1"/>
        </w:rPr>
        <w:t>4-H youth hold his or her membership in only one county or one state at a time. In special circumstances beyond a youth’s control, the state office may allow multiple county or state memberships.</w:t>
      </w:r>
    </w:p>
    <w:p w14:paraId="36314612" w14:textId="4E3C09EA" w:rsidR="00BE4279" w:rsidRPr="00B04634" w:rsidRDefault="00BE4279" w:rsidP="00BE4279">
      <w:pPr>
        <w:pStyle w:val="Heading1"/>
        <w:numPr>
          <w:ilvl w:val="0"/>
          <w:numId w:val="1"/>
        </w:numPr>
        <w:spacing w:line="262" w:lineRule="exact"/>
        <w:rPr>
          <w:b w:val="0"/>
          <w:spacing w:val="-1"/>
        </w:rPr>
      </w:pPr>
      <w:r>
        <w:rPr>
          <w:b w:val="0"/>
          <w:spacing w:val="-1"/>
        </w:rPr>
        <w:t>If a county has determined that a club has reached its maximum capacity, the county shall make all reasonable efforts to accommodate 4-H</w:t>
      </w:r>
      <w:ins w:id="14" w:author="Author">
        <w:r w:rsidR="00FA5C68">
          <w:rPr>
            <w:b w:val="0"/>
            <w:spacing w:val="-1"/>
          </w:rPr>
          <w:t>’</w:t>
        </w:r>
      </w:ins>
      <w:r>
        <w:rPr>
          <w:b w:val="0"/>
          <w:spacing w:val="-1"/>
        </w:rPr>
        <w:t>ers</w:t>
      </w:r>
      <w:ins w:id="15" w:author="Author">
        <w:r w:rsidR="00FA5C68">
          <w:rPr>
            <w:b w:val="0"/>
            <w:spacing w:val="-1"/>
          </w:rPr>
          <w:t>,</w:t>
        </w:r>
      </w:ins>
      <w:r>
        <w:rPr>
          <w:b w:val="0"/>
          <w:spacing w:val="-1"/>
        </w:rPr>
        <w:t xml:space="preserve"> including</w:t>
      </w:r>
      <w:del w:id="16" w:author="Author">
        <w:r w:rsidDel="00FA5C68">
          <w:rPr>
            <w:b w:val="0"/>
            <w:spacing w:val="-1"/>
          </w:rPr>
          <w:delText>,</w:delText>
        </w:r>
      </w:del>
      <w:r>
        <w:rPr>
          <w:b w:val="0"/>
          <w:spacing w:val="-1"/>
        </w:rPr>
        <w:t xml:space="preserve"> but not limited to</w:t>
      </w:r>
      <w:del w:id="17" w:author="Author">
        <w:r w:rsidDel="00FA5C68">
          <w:rPr>
            <w:b w:val="0"/>
            <w:spacing w:val="-1"/>
          </w:rPr>
          <w:delText>,</w:delText>
        </w:r>
      </w:del>
      <w:r>
        <w:rPr>
          <w:b w:val="0"/>
          <w:spacing w:val="-1"/>
        </w:rPr>
        <w:t xml:space="preserve"> starting new clubs/learning communities, </w:t>
      </w:r>
      <w:commentRangeStart w:id="18"/>
      <w:del w:id="19" w:author="Author">
        <w:r w:rsidDel="00D36B7E">
          <w:rPr>
            <w:b w:val="0"/>
            <w:spacing w:val="-1"/>
          </w:rPr>
          <w:delText xml:space="preserve">including </w:delText>
        </w:r>
      </w:del>
      <w:ins w:id="20" w:author="Author">
        <w:r w:rsidR="00D36B7E">
          <w:rPr>
            <w:b w:val="0"/>
            <w:spacing w:val="-1"/>
          </w:rPr>
          <w:t>as well as</w:t>
        </w:r>
        <w:commentRangeEnd w:id="18"/>
        <w:r w:rsidR="00302EA1">
          <w:rPr>
            <w:rStyle w:val="CommentReference"/>
            <w:rFonts w:asciiTheme="minorHAnsi" w:eastAsiaTheme="minorHAnsi" w:hAnsiTheme="minorHAnsi"/>
            <w:b w:val="0"/>
            <w:bCs w:val="0"/>
          </w:rPr>
          <w:commentReference w:id="18"/>
        </w:r>
        <w:r w:rsidR="00D36B7E">
          <w:rPr>
            <w:b w:val="0"/>
            <w:spacing w:val="-1"/>
          </w:rPr>
          <w:t xml:space="preserve"> </w:t>
        </w:r>
      </w:ins>
      <w:r>
        <w:rPr>
          <w:b w:val="0"/>
          <w:spacing w:val="-1"/>
        </w:rPr>
        <w:t>Clover Kids.</w:t>
      </w:r>
    </w:p>
    <w:p w14:paraId="1B59EB2C" w14:textId="77777777" w:rsidR="00BE4279" w:rsidRDefault="00BE4279" w:rsidP="00BE4279">
      <w:pPr>
        <w:pStyle w:val="Heading1"/>
        <w:spacing w:line="262" w:lineRule="exact"/>
        <w:rPr>
          <w:b w:val="0"/>
          <w:spacing w:val="-1"/>
        </w:rPr>
      </w:pPr>
    </w:p>
    <w:p w14:paraId="639FA729" w14:textId="77777777" w:rsidR="00BE4279" w:rsidRDefault="00BE4279" w:rsidP="00BE4279">
      <w:pPr>
        <w:pStyle w:val="Heading1"/>
        <w:spacing w:line="262" w:lineRule="exact"/>
        <w:rPr>
          <w:spacing w:val="-1"/>
        </w:rPr>
      </w:pPr>
      <w:r>
        <w:rPr>
          <w:spacing w:val="-1"/>
        </w:rPr>
        <w:t>Independent Membership</w:t>
      </w:r>
    </w:p>
    <w:p w14:paraId="7EDCC83A" w14:textId="089295A5" w:rsidR="00BE4279" w:rsidRDefault="00BE4279" w:rsidP="00BE4279">
      <w:pPr>
        <w:pStyle w:val="BodyText"/>
        <w:numPr>
          <w:ilvl w:val="0"/>
          <w:numId w:val="2"/>
        </w:numPr>
        <w:tabs>
          <w:tab w:val="left" w:pos="473"/>
        </w:tabs>
        <w:ind w:right="250"/>
      </w:pPr>
      <w:r>
        <w:rPr>
          <w:spacing w:val="-1"/>
        </w:rPr>
        <w:t>Independent</w:t>
      </w:r>
      <w:r>
        <w:rPr>
          <w:spacing w:val="-2"/>
        </w:rPr>
        <w:t xml:space="preserve"> </w:t>
      </w:r>
      <w:r>
        <w:rPr>
          <w:spacing w:val="-1"/>
        </w:rPr>
        <w:t>membership</w:t>
      </w:r>
      <w:r>
        <w:t xml:space="preserve"> </w:t>
      </w:r>
      <w:r>
        <w:rPr>
          <w:spacing w:val="-1"/>
        </w:rPr>
        <w:t xml:space="preserve">is </w:t>
      </w:r>
      <w:r>
        <w:t xml:space="preserve">an </w:t>
      </w:r>
      <w:r>
        <w:rPr>
          <w:spacing w:val="-1"/>
        </w:rPr>
        <w:t>opportunity</w:t>
      </w:r>
      <w:r>
        <w:rPr>
          <w:spacing w:val="41"/>
        </w:rPr>
        <w:t xml:space="preserve"> </w:t>
      </w:r>
      <w:r>
        <w:rPr>
          <w:spacing w:val="-1"/>
        </w:rPr>
        <w:t>for</w:t>
      </w:r>
      <w:r>
        <w:rPr>
          <w:spacing w:val="2"/>
        </w:rPr>
        <w:t xml:space="preserve"> </w:t>
      </w:r>
      <w:r>
        <w:rPr>
          <w:spacing w:val="-1"/>
        </w:rPr>
        <w:t>youth</w:t>
      </w:r>
      <w:r>
        <w:t xml:space="preserve"> </w:t>
      </w:r>
      <w:r>
        <w:rPr>
          <w:spacing w:val="-1"/>
        </w:rPr>
        <w:t>from</w:t>
      </w:r>
      <w:r>
        <w:rPr>
          <w:spacing w:val="1"/>
        </w:rPr>
        <w:t xml:space="preserve"> </w:t>
      </w:r>
      <w:r>
        <w:t>4</w:t>
      </w:r>
      <w:ins w:id="21" w:author="Author">
        <w:r w:rsidR="00A825E0" w:rsidRPr="000E3B29">
          <w:rPr>
            <w:vertAlign w:val="superscript"/>
            <w:rPrChange w:id="22" w:author="Author">
              <w:rPr/>
            </w:rPrChange>
          </w:rPr>
          <w:t>th</w:t>
        </w:r>
      </w:ins>
      <w:del w:id="23" w:author="Author">
        <w:r w:rsidDel="00A825E0">
          <w:delText>th</w:delText>
        </w:r>
      </w:del>
      <w:r>
        <w:t xml:space="preserve"> </w:t>
      </w:r>
      <w:r>
        <w:rPr>
          <w:spacing w:val="-1"/>
        </w:rPr>
        <w:t>through</w:t>
      </w:r>
      <w:r>
        <w:t xml:space="preserve"> 12</w:t>
      </w:r>
      <w:ins w:id="24" w:author="Author">
        <w:r w:rsidR="00A825E0" w:rsidRPr="000E3B29">
          <w:rPr>
            <w:vertAlign w:val="superscript"/>
            <w:rPrChange w:id="25" w:author="Author">
              <w:rPr/>
            </w:rPrChange>
          </w:rPr>
          <w:t>th</w:t>
        </w:r>
      </w:ins>
      <w:del w:id="26" w:author="Author">
        <w:r w:rsidDel="00A825E0">
          <w:delText>th</w:delText>
        </w:r>
      </w:del>
      <w:r>
        <w:t xml:space="preserve"> </w:t>
      </w:r>
      <w:r>
        <w:rPr>
          <w:spacing w:val="-1"/>
        </w:rPr>
        <w:t>grade</w:t>
      </w:r>
      <w:r>
        <w:t xml:space="preserve"> </w:t>
      </w:r>
      <w:r>
        <w:rPr>
          <w:spacing w:val="-1"/>
        </w:rPr>
        <w:t>where</w:t>
      </w:r>
      <w:r>
        <w:rPr>
          <w:spacing w:val="21"/>
        </w:rPr>
        <w:t xml:space="preserve"> </w:t>
      </w:r>
      <w:r>
        <w:t xml:space="preserve">an </w:t>
      </w:r>
      <w:r>
        <w:rPr>
          <w:spacing w:val="-1"/>
        </w:rPr>
        <w:t>adult</w:t>
      </w:r>
      <w:r>
        <w:t xml:space="preserve"> </w:t>
      </w:r>
      <w:r>
        <w:rPr>
          <w:spacing w:val="-1"/>
        </w:rPr>
        <w:t>mentor</w:t>
      </w:r>
      <w:r>
        <w:t xml:space="preserve"> </w:t>
      </w:r>
      <w:r>
        <w:rPr>
          <w:spacing w:val="-1"/>
        </w:rPr>
        <w:t xml:space="preserve">guides </w:t>
      </w:r>
      <w:r>
        <w:t xml:space="preserve">a </w:t>
      </w:r>
      <w:r>
        <w:rPr>
          <w:spacing w:val="-1"/>
        </w:rPr>
        <w:t>4-</w:t>
      </w:r>
      <w:r>
        <w:rPr>
          <w:rFonts w:cs="Times New Roman"/>
          <w:spacing w:val="-1"/>
        </w:rPr>
        <w:t>H’er</w:t>
      </w:r>
      <w:r>
        <w:rPr>
          <w:rFonts w:cs="Times New Roman"/>
        </w:rPr>
        <w:t xml:space="preserve"> in </w:t>
      </w:r>
      <w:r>
        <w:rPr>
          <w:rFonts w:cs="Times New Roman"/>
          <w:spacing w:val="-1"/>
        </w:rPr>
        <w:t>the</w:t>
      </w:r>
      <w:r>
        <w:rPr>
          <w:rFonts w:cs="Times New Roman"/>
          <w:spacing w:val="21"/>
        </w:rPr>
        <w:t xml:space="preserve"> </w:t>
      </w:r>
      <w:r>
        <w:rPr>
          <w:spacing w:val="-1"/>
        </w:rPr>
        <w:t>planning</w:t>
      </w:r>
      <w:r>
        <w:rPr>
          <w:spacing w:val="-3"/>
        </w:rPr>
        <w:t xml:space="preserve"> </w:t>
      </w:r>
      <w:r>
        <w:t>of</w:t>
      </w:r>
      <w:r>
        <w:rPr>
          <w:spacing w:val="-3"/>
        </w:rPr>
        <w:t xml:space="preserve"> </w:t>
      </w:r>
      <w:r>
        <w:t>their 4-H</w:t>
      </w:r>
      <w:r>
        <w:rPr>
          <w:spacing w:val="-1"/>
        </w:rPr>
        <w:t xml:space="preserve"> experience.</w:t>
      </w:r>
    </w:p>
    <w:p w14:paraId="76FA4E54" w14:textId="77777777" w:rsidR="00BE4279" w:rsidRDefault="00BE4279" w:rsidP="00BE4279">
      <w:pPr>
        <w:pStyle w:val="BodyText"/>
        <w:numPr>
          <w:ilvl w:val="0"/>
          <w:numId w:val="2"/>
        </w:numPr>
        <w:tabs>
          <w:tab w:val="left" w:pos="473"/>
        </w:tabs>
        <w:ind w:right="207"/>
      </w:pPr>
      <w:r>
        <w:rPr>
          <w:spacing w:val="-1"/>
        </w:rPr>
        <w:lastRenderedPageBreak/>
        <w:t>Independent</w:t>
      </w:r>
      <w:r>
        <w:rPr>
          <w:spacing w:val="-2"/>
        </w:rPr>
        <w:t xml:space="preserve"> </w:t>
      </w:r>
      <w:r>
        <w:rPr>
          <w:spacing w:val="-1"/>
        </w:rPr>
        <w:t>membership</w:t>
      </w:r>
      <w:r>
        <w:rPr>
          <w:spacing w:val="-3"/>
        </w:rPr>
        <w:t xml:space="preserve"> </w:t>
      </w:r>
      <w:r>
        <w:rPr>
          <w:spacing w:val="-1"/>
        </w:rPr>
        <w:t>provides individual</w:t>
      </w:r>
      <w:r>
        <w:rPr>
          <w:spacing w:val="49"/>
        </w:rPr>
        <w:t xml:space="preserve"> </w:t>
      </w:r>
      <w:r>
        <w:rPr>
          <w:spacing w:val="-1"/>
        </w:rPr>
        <w:t>youth</w:t>
      </w:r>
      <w:r>
        <w:t xml:space="preserve"> </w:t>
      </w:r>
      <w:r>
        <w:rPr>
          <w:spacing w:val="-1"/>
        </w:rPr>
        <w:t xml:space="preserve">access </w:t>
      </w:r>
      <w:r>
        <w:t xml:space="preserve">to </w:t>
      </w:r>
      <w:r>
        <w:rPr>
          <w:spacing w:val="-2"/>
        </w:rPr>
        <w:t>ISU</w:t>
      </w:r>
      <w:r>
        <w:rPr>
          <w:spacing w:val="-1"/>
        </w:rPr>
        <w:t xml:space="preserve"> Extension</w:t>
      </w:r>
      <w:r>
        <w:t xml:space="preserve"> &amp;</w:t>
      </w:r>
      <w:r>
        <w:rPr>
          <w:spacing w:val="-2"/>
        </w:rPr>
        <w:t xml:space="preserve"> </w:t>
      </w:r>
      <w:r>
        <w:rPr>
          <w:spacing w:val="-1"/>
        </w:rPr>
        <w:t>Outreach</w:t>
      </w:r>
      <w:r>
        <w:t xml:space="preserve"> 4-H</w:t>
      </w:r>
      <w:r w:rsidRPr="00D165E2">
        <w:rPr>
          <w:spacing w:val="-1"/>
        </w:rPr>
        <w:t xml:space="preserve"> programs.</w:t>
      </w:r>
    </w:p>
    <w:p w14:paraId="7B9BF70E" w14:textId="77777777" w:rsidR="00BE4279" w:rsidRDefault="00BE4279" w:rsidP="00BE4279">
      <w:pPr>
        <w:pStyle w:val="BodyText"/>
        <w:numPr>
          <w:ilvl w:val="0"/>
          <w:numId w:val="2"/>
        </w:numPr>
        <w:tabs>
          <w:tab w:val="left" w:pos="473"/>
        </w:tabs>
        <w:spacing w:line="264" w:lineRule="exact"/>
      </w:pPr>
      <w:r>
        <w:rPr>
          <w:spacing w:val="-1"/>
        </w:rPr>
        <w:t>Program</w:t>
      </w:r>
      <w:r>
        <w:t xml:space="preserve"> Development </w:t>
      </w:r>
      <w:r>
        <w:rPr>
          <w:spacing w:val="-2"/>
        </w:rPr>
        <w:t>Fee</w:t>
      </w:r>
      <w:r>
        <w:t xml:space="preserve"> has</w:t>
      </w:r>
      <w:r>
        <w:rPr>
          <w:spacing w:val="-1"/>
        </w:rPr>
        <w:t xml:space="preserve"> </w:t>
      </w:r>
      <w:r>
        <w:t xml:space="preserve">been </w:t>
      </w:r>
      <w:r>
        <w:rPr>
          <w:spacing w:val="-1"/>
        </w:rPr>
        <w:t>paid.</w:t>
      </w:r>
    </w:p>
    <w:p w14:paraId="2961CEBF" w14:textId="4AB932EA" w:rsidR="00BE4279" w:rsidRDefault="00BE4279" w:rsidP="00BE4279">
      <w:pPr>
        <w:pStyle w:val="BodyText"/>
        <w:numPr>
          <w:ilvl w:val="0"/>
          <w:numId w:val="2"/>
        </w:numPr>
        <w:tabs>
          <w:tab w:val="left" w:pos="473"/>
        </w:tabs>
        <w:ind w:right="207"/>
      </w:pPr>
      <w:r>
        <w:rPr>
          <w:spacing w:val="-1"/>
        </w:rPr>
        <w:t>Mentors are</w:t>
      </w:r>
      <w:r>
        <w:t xml:space="preserve"> </w:t>
      </w:r>
      <w:r>
        <w:rPr>
          <w:spacing w:val="-1"/>
        </w:rPr>
        <w:t>selected</w:t>
      </w:r>
      <w:r>
        <w:t xml:space="preserve"> by</w:t>
      </w:r>
      <w:r>
        <w:rPr>
          <w:spacing w:val="-5"/>
        </w:rPr>
        <w:t xml:space="preserve"> </w:t>
      </w:r>
      <w:r>
        <w:t xml:space="preserve">the </w:t>
      </w:r>
      <w:r>
        <w:rPr>
          <w:spacing w:val="-1"/>
        </w:rPr>
        <w:t>member,</w:t>
      </w:r>
      <w:r>
        <w:rPr>
          <w:spacing w:val="23"/>
        </w:rPr>
        <w:t xml:space="preserve"> </w:t>
      </w:r>
      <w:r>
        <w:rPr>
          <w:spacing w:val="-1"/>
        </w:rPr>
        <w:t>parents/guardian</w:t>
      </w:r>
      <w:ins w:id="27" w:author="Author">
        <w:r w:rsidR="00D55D18">
          <w:rPr>
            <w:spacing w:val="-1"/>
          </w:rPr>
          <w:t>,</w:t>
        </w:r>
      </w:ins>
      <w:r>
        <w:rPr>
          <w:spacing w:val="-3"/>
        </w:rPr>
        <w:t xml:space="preserve"> </w:t>
      </w:r>
      <w:r>
        <w:t xml:space="preserve">and </w:t>
      </w:r>
      <w:r>
        <w:rPr>
          <w:spacing w:val="-2"/>
        </w:rPr>
        <w:t>ISU</w:t>
      </w:r>
      <w:r>
        <w:rPr>
          <w:spacing w:val="-1"/>
        </w:rPr>
        <w:t xml:space="preserve"> Extension</w:t>
      </w:r>
      <w:r>
        <w:t xml:space="preserve"> </w:t>
      </w:r>
      <w:r>
        <w:rPr>
          <w:spacing w:val="-1"/>
        </w:rPr>
        <w:t>staff</w:t>
      </w:r>
      <w:r>
        <w:rPr>
          <w:spacing w:val="-3"/>
        </w:rPr>
        <w:t xml:space="preserve"> </w:t>
      </w:r>
      <w:r>
        <w:t>and</w:t>
      </w:r>
      <w:r>
        <w:rPr>
          <w:spacing w:val="37"/>
        </w:rPr>
        <w:t xml:space="preserve"> </w:t>
      </w:r>
      <w:r>
        <w:rPr>
          <w:spacing w:val="-1"/>
        </w:rPr>
        <w:t>have</w:t>
      </w:r>
      <w:r>
        <w:t xml:space="preserve"> </w:t>
      </w:r>
      <w:r>
        <w:rPr>
          <w:spacing w:val="-1"/>
        </w:rPr>
        <w:t>successfully</w:t>
      </w:r>
      <w:r>
        <w:rPr>
          <w:spacing w:val="-5"/>
        </w:rPr>
        <w:t xml:space="preserve"> </w:t>
      </w:r>
      <w:r>
        <w:rPr>
          <w:spacing w:val="-1"/>
        </w:rPr>
        <w:t>completed</w:t>
      </w:r>
      <w:r>
        <w:t xml:space="preserve"> the</w:t>
      </w:r>
      <w:r>
        <w:rPr>
          <w:spacing w:val="-2"/>
        </w:rPr>
        <w:t xml:space="preserve"> </w:t>
      </w:r>
      <w:r>
        <w:rPr>
          <w:spacing w:val="-1"/>
        </w:rPr>
        <w:t>required</w:t>
      </w:r>
      <w:r>
        <w:rPr>
          <w:spacing w:val="39"/>
        </w:rPr>
        <w:t xml:space="preserve"> </w:t>
      </w:r>
      <w:r>
        <w:rPr>
          <w:spacing w:val="-1"/>
        </w:rPr>
        <w:t>screening</w:t>
      </w:r>
      <w:r>
        <w:rPr>
          <w:spacing w:val="-3"/>
        </w:rPr>
        <w:t xml:space="preserve"> </w:t>
      </w:r>
      <w:r>
        <w:t xml:space="preserve">and </w:t>
      </w:r>
      <w:r>
        <w:rPr>
          <w:spacing w:val="-1"/>
        </w:rPr>
        <w:t>training</w:t>
      </w:r>
      <w:r>
        <w:rPr>
          <w:spacing w:val="-3"/>
        </w:rPr>
        <w:t xml:space="preserve"> </w:t>
      </w:r>
      <w:r>
        <w:rPr>
          <w:spacing w:val="-1"/>
        </w:rPr>
        <w:t>process.</w:t>
      </w:r>
    </w:p>
    <w:p w14:paraId="28453634" w14:textId="77777777" w:rsidR="00BE4279" w:rsidRDefault="00BE4279" w:rsidP="00BE4279">
      <w:pPr>
        <w:pStyle w:val="BodyText"/>
        <w:numPr>
          <w:ilvl w:val="0"/>
          <w:numId w:val="2"/>
        </w:numPr>
        <w:tabs>
          <w:tab w:val="left" w:pos="473"/>
        </w:tabs>
        <w:ind w:right="155"/>
      </w:pPr>
      <w:r>
        <w:t xml:space="preserve">The </w:t>
      </w:r>
      <w:r>
        <w:rPr>
          <w:spacing w:val="-1"/>
        </w:rPr>
        <w:t>mentor</w:t>
      </w:r>
      <w:r>
        <w:t xml:space="preserve"> </w:t>
      </w:r>
      <w:r>
        <w:rPr>
          <w:spacing w:val="-1"/>
        </w:rPr>
        <w:t xml:space="preserve">provides </w:t>
      </w:r>
      <w:r>
        <w:t>the</w:t>
      </w:r>
      <w:r>
        <w:rPr>
          <w:spacing w:val="-4"/>
        </w:rPr>
        <w:t xml:space="preserve"> </w:t>
      </w:r>
      <w:r>
        <w:rPr>
          <w:spacing w:val="-1"/>
        </w:rPr>
        <w:t>member</w:t>
      </w:r>
      <w:r>
        <w:rPr>
          <w:spacing w:val="30"/>
        </w:rPr>
        <w:t xml:space="preserve"> </w:t>
      </w:r>
      <w:r>
        <w:rPr>
          <w:spacing w:val="-1"/>
        </w:rPr>
        <w:t>experientially</w:t>
      </w:r>
      <w:r>
        <w:rPr>
          <w:spacing w:val="-5"/>
        </w:rPr>
        <w:t xml:space="preserve"> </w:t>
      </w:r>
      <w:r>
        <w:rPr>
          <w:spacing w:val="-1"/>
        </w:rPr>
        <w:t>designed</w:t>
      </w:r>
      <w:r>
        <w:t xml:space="preserve"> learning</w:t>
      </w:r>
      <w:r>
        <w:rPr>
          <w:spacing w:val="-3"/>
        </w:rPr>
        <w:t xml:space="preserve"> </w:t>
      </w:r>
      <w:r>
        <w:rPr>
          <w:spacing w:val="-1"/>
        </w:rPr>
        <w:t>opportunities</w:t>
      </w:r>
      <w:r>
        <w:rPr>
          <w:spacing w:val="39"/>
        </w:rPr>
        <w:t xml:space="preserve"> </w:t>
      </w:r>
      <w:r>
        <w:t xml:space="preserve">that </w:t>
      </w:r>
      <w:r>
        <w:rPr>
          <w:spacing w:val="-1"/>
        </w:rPr>
        <w:t>support</w:t>
      </w:r>
      <w:r>
        <w:t xml:space="preserve"> </w:t>
      </w:r>
      <w:r>
        <w:rPr>
          <w:spacing w:val="-1"/>
        </w:rPr>
        <w:t>the</w:t>
      </w:r>
      <w:r>
        <w:t xml:space="preserve"> </w:t>
      </w:r>
      <w:r>
        <w:rPr>
          <w:spacing w:val="-1"/>
        </w:rPr>
        <w:t>basic</w:t>
      </w:r>
      <w:r>
        <w:t xml:space="preserve"> </w:t>
      </w:r>
      <w:r>
        <w:rPr>
          <w:spacing w:val="-1"/>
        </w:rPr>
        <w:t xml:space="preserve">needs </w:t>
      </w:r>
      <w:r>
        <w:t>of</w:t>
      </w:r>
      <w:r>
        <w:rPr>
          <w:spacing w:val="-1"/>
        </w:rPr>
        <w:t xml:space="preserve"> youth</w:t>
      </w:r>
      <w:r>
        <w:rPr>
          <w:spacing w:val="28"/>
        </w:rPr>
        <w:t xml:space="preserve"> </w:t>
      </w:r>
      <w:r>
        <w:rPr>
          <w:spacing w:val="-1"/>
        </w:rPr>
        <w:t>(belonging,</w:t>
      </w:r>
      <w:r>
        <w:t xml:space="preserve"> </w:t>
      </w:r>
      <w:r>
        <w:rPr>
          <w:spacing w:val="-1"/>
        </w:rPr>
        <w:t>mastery,</w:t>
      </w:r>
      <w:r>
        <w:t xml:space="preserve"> </w:t>
      </w:r>
      <w:r>
        <w:rPr>
          <w:spacing w:val="-1"/>
        </w:rPr>
        <w:t>independence,</w:t>
      </w:r>
      <w:r>
        <w:rPr>
          <w:spacing w:val="-3"/>
        </w:rPr>
        <w:t xml:space="preserve"> </w:t>
      </w:r>
      <w:r>
        <w:t>and</w:t>
      </w:r>
      <w:r>
        <w:rPr>
          <w:spacing w:val="39"/>
        </w:rPr>
        <w:t xml:space="preserve"> </w:t>
      </w:r>
      <w:r>
        <w:rPr>
          <w:spacing w:val="-1"/>
        </w:rPr>
        <w:t>generosity)</w:t>
      </w:r>
      <w:r>
        <w:t xml:space="preserve"> and the </w:t>
      </w:r>
      <w:r>
        <w:rPr>
          <w:spacing w:val="-1"/>
        </w:rPr>
        <w:t xml:space="preserve">outcomes </w:t>
      </w:r>
      <w:r>
        <w:t>of</w:t>
      </w:r>
      <w:r>
        <w:rPr>
          <w:spacing w:val="-3"/>
        </w:rPr>
        <w:t xml:space="preserve"> </w:t>
      </w:r>
      <w:r>
        <w:t xml:space="preserve">the </w:t>
      </w:r>
      <w:r>
        <w:rPr>
          <w:spacing w:val="1"/>
        </w:rPr>
        <w:t>4-H</w:t>
      </w:r>
      <w:r>
        <w:rPr>
          <w:spacing w:val="26"/>
        </w:rPr>
        <w:t xml:space="preserve"> </w:t>
      </w:r>
      <w:r>
        <w:rPr>
          <w:spacing w:val="-1"/>
        </w:rPr>
        <w:t>experience</w:t>
      </w:r>
      <w:r>
        <w:t xml:space="preserve"> </w:t>
      </w:r>
      <w:r>
        <w:rPr>
          <w:spacing w:val="-1"/>
        </w:rPr>
        <w:t>(productive</w:t>
      </w:r>
      <w:r>
        <w:t xml:space="preserve"> </w:t>
      </w:r>
      <w:r>
        <w:rPr>
          <w:spacing w:val="-1"/>
        </w:rPr>
        <w:t>citizens,</w:t>
      </w:r>
      <w:r>
        <w:t xml:space="preserve"> </w:t>
      </w:r>
      <w:r>
        <w:rPr>
          <w:spacing w:val="-1"/>
        </w:rPr>
        <w:t>outstanding</w:t>
      </w:r>
      <w:r w:rsidRPr="00BE4279">
        <w:rPr>
          <w:spacing w:val="-1"/>
        </w:rPr>
        <w:t xml:space="preserve"> </w:t>
      </w:r>
      <w:r>
        <w:rPr>
          <w:spacing w:val="-1"/>
        </w:rPr>
        <w:t>communicators,</w:t>
      </w:r>
      <w:r>
        <w:rPr>
          <w:spacing w:val="-3"/>
        </w:rPr>
        <w:t xml:space="preserve"> </w:t>
      </w:r>
      <w:r>
        <w:rPr>
          <w:spacing w:val="-1"/>
        </w:rPr>
        <w:t>effective</w:t>
      </w:r>
      <w:r>
        <w:t xml:space="preserve"> </w:t>
      </w:r>
      <w:r>
        <w:rPr>
          <w:spacing w:val="-1"/>
        </w:rPr>
        <w:t>leaders,</w:t>
      </w:r>
      <w:r>
        <w:t xml:space="preserve"> </w:t>
      </w:r>
      <w:r>
        <w:rPr>
          <w:spacing w:val="-1"/>
        </w:rPr>
        <w:t>successful</w:t>
      </w:r>
      <w:r>
        <w:rPr>
          <w:spacing w:val="31"/>
        </w:rPr>
        <w:t xml:space="preserve"> </w:t>
      </w:r>
      <w:r>
        <w:rPr>
          <w:spacing w:val="-1"/>
        </w:rPr>
        <w:t>learners).</w:t>
      </w:r>
    </w:p>
    <w:p w14:paraId="023D20F1" w14:textId="451C56E5" w:rsidR="00BE4279" w:rsidRPr="00E00E4F" w:rsidRDefault="00BE4279" w:rsidP="00BE4279">
      <w:pPr>
        <w:pStyle w:val="BodyText"/>
        <w:numPr>
          <w:ilvl w:val="0"/>
          <w:numId w:val="2"/>
        </w:numPr>
        <w:tabs>
          <w:tab w:val="left" w:pos="473"/>
        </w:tabs>
        <w:ind w:right="77"/>
      </w:pPr>
      <w:r w:rsidRPr="00E00E4F">
        <w:t>The 4-H</w:t>
      </w:r>
      <w:r w:rsidRPr="00E00E4F">
        <w:rPr>
          <w:spacing w:val="-1"/>
        </w:rPr>
        <w:t xml:space="preserve"> Independent</w:t>
      </w:r>
      <w:r w:rsidRPr="00E00E4F">
        <w:t xml:space="preserve"> </w:t>
      </w:r>
      <w:r w:rsidRPr="00E00E4F">
        <w:rPr>
          <w:spacing w:val="-1"/>
        </w:rPr>
        <w:t>Membership</w:t>
      </w:r>
      <w:r w:rsidRPr="00E00E4F">
        <w:rPr>
          <w:spacing w:val="29"/>
        </w:rPr>
        <w:t xml:space="preserve"> </w:t>
      </w:r>
      <w:r w:rsidRPr="00E00E4F">
        <w:rPr>
          <w:spacing w:val="-1"/>
        </w:rPr>
        <w:t>Experience</w:t>
      </w:r>
      <w:r w:rsidRPr="00E00E4F">
        <w:t xml:space="preserve"> </w:t>
      </w:r>
      <w:r w:rsidRPr="00E00E4F">
        <w:rPr>
          <w:spacing w:val="-1"/>
        </w:rPr>
        <w:t>and</w:t>
      </w:r>
      <w:r w:rsidRPr="00E00E4F">
        <w:t xml:space="preserve"> </w:t>
      </w:r>
      <w:r w:rsidRPr="00E00E4F">
        <w:rPr>
          <w:spacing w:val="-1"/>
        </w:rPr>
        <w:t>Member</w:t>
      </w:r>
      <w:r w:rsidRPr="00E00E4F">
        <w:rPr>
          <w:spacing w:val="-3"/>
        </w:rPr>
        <w:t xml:space="preserve"> </w:t>
      </w:r>
      <w:ins w:id="28" w:author="Author">
        <w:r w:rsidR="00AF73AA">
          <w:rPr>
            <w:spacing w:val="-1"/>
          </w:rPr>
          <w:t>E</w:t>
        </w:r>
      </w:ins>
      <w:del w:id="29" w:author="Author">
        <w:r w:rsidRPr="00E00E4F" w:rsidDel="00AF73AA">
          <w:rPr>
            <w:spacing w:val="-1"/>
          </w:rPr>
          <w:delText>e</w:delText>
        </w:r>
      </w:del>
      <w:r w:rsidRPr="00E00E4F">
        <w:rPr>
          <w:spacing w:val="-1"/>
        </w:rPr>
        <w:t>xpectations are</w:t>
      </w:r>
      <w:r w:rsidRPr="00E00E4F">
        <w:t xml:space="preserve"> </w:t>
      </w:r>
      <w:r w:rsidRPr="00E00E4F">
        <w:rPr>
          <w:spacing w:val="-1"/>
        </w:rPr>
        <w:t>the</w:t>
      </w:r>
      <w:r w:rsidRPr="00E00E4F">
        <w:rPr>
          <w:spacing w:val="27"/>
        </w:rPr>
        <w:t xml:space="preserve"> </w:t>
      </w:r>
      <w:r w:rsidRPr="00E00E4F">
        <w:rPr>
          <w:spacing w:val="-1"/>
        </w:rPr>
        <w:t>same</w:t>
      </w:r>
      <w:r w:rsidRPr="00E00E4F">
        <w:rPr>
          <w:spacing w:val="-2"/>
        </w:rPr>
        <w:t xml:space="preserve"> </w:t>
      </w:r>
      <w:r w:rsidRPr="00E00E4F">
        <w:t>as</w:t>
      </w:r>
      <w:r w:rsidRPr="00E00E4F">
        <w:rPr>
          <w:spacing w:val="-1"/>
        </w:rPr>
        <w:t xml:space="preserve"> </w:t>
      </w:r>
      <w:r w:rsidRPr="00E00E4F">
        <w:t xml:space="preserve">the </w:t>
      </w:r>
      <w:r w:rsidRPr="00E00E4F">
        <w:rPr>
          <w:spacing w:val="-1"/>
        </w:rPr>
        <w:t>Club</w:t>
      </w:r>
      <w:r w:rsidRPr="00E00E4F">
        <w:t xml:space="preserve"> </w:t>
      </w:r>
      <w:r w:rsidRPr="00E00E4F">
        <w:rPr>
          <w:spacing w:val="-1"/>
        </w:rPr>
        <w:t>Member</w:t>
      </w:r>
      <w:r w:rsidRPr="00E00E4F">
        <w:rPr>
          <w:spacing w:val="-3"/>
        </w:rPr>
        <w:t xml:space="preserve"> </w:t>
      </w:r>
      <w:r w:rsidRPr="00E00E4F">
        <w:rPr>
          <w:spacing w:val="-1"/>
        </w:rPr>
        <w:t>Expectations.</w:t>
      </w:r>
      <w:r w:rsidRPr="00E00E4F">
        <w:rPr>
          <w:spacing w:val="57"/>
        </w:rPr>
        <w:t xml:space="preserve"> </w:t>
      </w:r>
    </w:p>
    <w:p w14:paraId="7E256BEE" w14:textId="77777777" w:rsidR="00BE4279" w:rsidRPr="00FF3DE7" w:rsidRDefault="00BE4279" w:rsidP="00BE4279">
      <w:pPr>
        <w:pStyle w:val="BodyText"/>
        <w:numPr>
          <w:ilvl w:val="0"/>
          <w:numId w:val="2"/>
        </w:numPr>
        <w:tabs>
          <w:tab w:val="left" w:pos="473"/>
        </w:tabs>
        <w:ind w:right="122"/>
      </w:pPr>
      <w:r>
        <w:rPr>
          <w:spacing w:val="-1"/>
        </w:rPr>
        <w:t>Independent</w:t>
      </w:r>
      <w:r>
        <w:rPr>
          <w:spacing w:val="-2"/>
        </w:rPr>
        <w:t xml:space="preserve"> </w:t>
      </w:r>
      <w:r>
        <w:rPr>
          <w:spacing w:val="-1"/>
        </w:rPr>
        <w:t>members</w:t>
      </w:r>
      <w:r>
        <w:rPr>
          <w:spacing w:val="-3"/>
        </w:rPr>
        <w:t xml:space="preserve"> </w:t>
      </w:r>
      <w:r>
        <w:t>are</w:t>
      </w:r>
      <w:r>
        <w:rPr>
          <w:spacing w:val="-2"/>
        </w:rPr>
        <w:t xml:space="preserve"> </w:t>
      </w:r>
      <w:r>
        <w:rPr>
          <w:spacing w:val="-1"/>
        </w:rPr>
        <w:t>eligible</w:t>
      </w:r>
      <w:r>
        <w:t xml:space="preserve"> but </w:t>
      </w:r>
      <w:r>
        <w:rPr>
          <w:spacing w:val="-1"/>
        </w:rPr>
        <w:t>not</w:t>
      </w:r>
      <w:r>
        <w:rPr>
          <w:spacing w:val="33"/>
        </w:rPr>
        <w:t xml:space="preserve"> </w:t>
      </w:r>
      <w:r>
        <w:rPr>
          <w:spacing w:val="-1"/>
        </w:rPr>
        <w:t>required</w:t>
      </w:r>
      <w:r>
        <w:t xml:space="preserve"> to </w:t>
      </w:r>
      <w:r>
        <w:rPr>
          <w:spacing w:val="-1"/>
        </w:rPr>
        <w:t>participate</w:t>
      </w:r>
      <w:r>
        <w:t xml:space="preserve"> in</w:t>
      </w:r>
      <w:r>
        <w:rPr>
          <w:spacing w:val="-3"/>
        </w:rPr>
        <w:t xml:space="preserve"> </w:t>
      </w:r>
      <w:r>
        <w:rPr>
          <w:spacing w:val="-1"/>
        </w:rPr>
        <w:t>competitive</w:t>
      </w:r>
      <w:r>
        <w:t xml:space="preserve"> </w:t>
      </w:r>
      <w:r>
        <w:rPr>
          <w:spacing w:val="-1"/>
        </w:rPr>
        <w:t>events,</w:t>
      </w:r>
      <w:r>
        <w:rPr>
          <w:spacing w:val="25"/>
        </w:rPr>
        <w:t xml:space="preserve"> </w:t>
      </w:r>
      <w:r>
        <w:rPr>
          <w:spacing w:val="-1"/>
        </w:rPr>
        <w:t>fairs,</w:t>
      </w:r>
      <w:r>
        <w:t xml:space="preserve"> and </w:t>
      </w:r>
      <w:r>
        <w:rPr>
          <w:spacing w:val="-1"/>
        </w:rPr>
        <w:t>camps.</w:t>
      </w:r>
    </w:p>
    <w:p w14:paraId="7CAA7402" w14:textId="77777777" w:rsidR="00BE4279" w:rsidRDefault="00BE4279" w:rsidP="00BE4279">
      <w:pPr>
        <w:pStyle w:val="BodyText"/>
        <w:spacing w:line="264" w:lineRule="exact"/>
        <w:rPr>
          <w:b/>
          <w:spacing w:val="-1"/>
        </w:rPr>
      </w:pPr>
    </w:p>
    <w:p w14:paraId="32316CE2" w14:textId="77777777" w:rsidR="00BE4279" w:rsidRPr="00D165E2" w:rsidRDefault="00BE4279" w:rsidP="00BE4279">
      <w:pPr>
        <w:pStyle w:val="BodyText"/>
        <w:spacing w:line="264" w:lineRule="exact"/>
        <w:ind w:left="0" w:firstLine="0"/>
        <w:rPr>
          <w:b/>
        </w:rPr>
      </w:pPr>
      <w:r>
        <w:rPr>
          <w:b/>
          <w:spacing w:val="-1"/>
        </w:rPr>
        <w:t>Group Enrollment</w:t>
      </w:r>
    </w:p>
    <w:p w14:paraId="2D2AF331" w14:textId="4C5891A6" w:rsidR="00BE4279" w:rsidRPr="00BE4279" w:rsidRDefault="00BE4279" w:rsidP="00BE4279">
      <w:pPr>
        <w:spacing w:before="11"/>
        <w:rPr>
          <w:rFonts w:ascii="Times New Roman" w:eastAsia="Times New Roman" w:hAnsi="Times New Roman" w:cs="Times New Roman"/>
        </w:rPr>
      </w:pPr>
      <w:r w:rsidRPr="00BE4279">
        <w:rPr>
          <w:rFonts w:ascii="Times New Roman" w:eastAsia="Times New Roman" w:hAnsi="Times New Roman" w:cs="Times New Roman"/>
        </w:rPr>
        <w:t>An Iowa 4-H Group is a cohort of enrolled K</w:t>
      </w:r>
      <w:ins w:id="30" w:author="Author">
        <w:r w:rsidR="00D36845">
          <w:rPr>
            <w:rFonts w:ascii="Times New Roman" w:eastAsia="Times New Roman" w:hAnsi="Times New Roman" w:cs="Times New Roman"/>
          </w:rPr>
          <w:t>–</w:t>
        </w:r>
      </w:ins>
      <w:del w:id="31" w:author="Author">
        <w:r w:rsidRPr="00BE4279" w:rsidDel="00D36845">
          <w:rPr>
            <w:rFonts w:ascii="Times New Roman" w:eastAsia="Times New Roman" w:hAnsi="Times New Roman" w:cs="Times New Roman"/>
          </w:rPr>
          <w:delText>-</w:delText>
        </w:r>
      </w:del>
      <w:r w:rsidRPr="00BE4279">
        <w:rPr>
          <w:rFonts w:ascii="Times New Roman" w:eastAsia="Times New Roman" w:hAnsi="Times New Roman" w:cs="Times New Roman"/>
        </w:rPr>
        <w:t>12 youth who participate in a non-continuous and short-term planned educational program. These experiences are generally events and are usually designed by adults. The program may be designed to reach new and underserved audiences, address priority topics, and build collaborations (e.g.</w:t>
      </w:r>
      <w:ins w:id="32" w:author="Author">
        <w:r w:rsidR="00127568">
          <w:rPr>
            <w:rFonts w:ascii="Times New Roman" w:eastAsia="Times New Roman" w:hAnsi="Times New Roman" w:cs="Times New Roman"/>
          </w:rPr>
          <w:t>,</w:t>
        </w:r>
      </w:ins>
      <w:r w:rsidRPr="00BE4279">
        <w:rPr>
          <w:rFonts w:ascii="Times New Roman" w:eastAsia="Times New Roman" w:hAnsi="Times New Roman" w:cs="Times New Roman"/>
        </w:rPr>
        <w:t xml:space="preserve"> schools). It is expected that, whenever possible, 4-H staff and volunteers will strategically move these youth toward one of the more sustainable deliver</w:t>
      </w:r>
      <w:ins w:id="33" w:author="Author">
        <w:r w:rsidR="00831019">
          <w:rPr>
            <w:rFonts w:ascii="Times New Roman" w:eastAsia="Times New Roman" w:hAnsi="Times New Roman" w:cs="Times New Roman"/>
          </w:rPr>
          <w:t>y</w:t>
        </w:r>
      </w:ins>
      <w:r w:rsidRPr="00BE4279">
        <w:rPr>
          <w:rFonts w:ascii="Times New Roman" w:eastAsia="Times New Roman" w:hAnsi="Times New Roman" w:cs="Times New Roman"/>
        </w:rPr>
        <w:t xml:space="preserve"> modes</w:t>
      </w:r>
      <w:del w:id="34" w:author="Author">
        <w:r w:rsidRPr="00BE4279" w:rsidDel="00632F7D">
          <w:rPr>
            <w:rFonts w:ascii="Times New Roman" w:eastAsia="Times New Roman" w:hAnsi="Times New Roman" w:cs="Times New Roman"/>
          </w:rPr>
          <w:delText>,</w:delText>
        </w:r>
      </w:del>
      <w:r w:rsidRPr="00BE4279">
        <w:rPr>
          <w:rFonts w:ascii="Times New Roman" w:eastAsia="Times New Roman" w:hAnsi="Times New Roman" w:cs="Times New Roman"/>
        </w:rPr>
        <w:t xml:space="preserve"> </w:t>
      </w:r>
      <w:ins w:id="35" w:author="Author">
        <w:r w:rsidR="00632F7D">
          <w:rPr>
            <w:rFonts w:ascii="Times New Roman" w:eastAsia="Times New Roman" w:hAnsi="Times New Roman" w:cs="Times New Roman"/>
          </w:rPr>
          <w:t>(</w:t>
        </w:r>
      </w:ins>
      <w:r w:rsidRPr="00BE4279">
        <w:rPr>
          <w:rFonts w:ascii="Times New Roman" w:eastAsia="Times New Roman" w:hAnsi="Times New Roman" w:cs="Times New Roman"/>
        </w:rPr>
        <w:t>e.g.</w:t>
      </w:r>
      <w:ins w:id="36" w:author="Author">
        <w:r w:rsidR="00632F7D">
          <w:rPr>
            <w:rFonts w:ascii="Times New Roman" w:eastAsia="Times New Roman" w:hAnsi="Times New Roman" w:cs="Times New Roman"/>
          </w:rPr>
          <w:t>,</w:t>
        </w:r>
      </w:ins>
      <w:r w:rsidRPr="00BE4279">
        <w:rPr>
          <w:rFonts w:ascii="Times New Roman" w:eastAsia="Times New Roman" w:hAnsi="Times New Roman" w:cs="Times New Roman"/>
        </w:rPr>
        <w:t xml:space="preserve"> Clover Kids, clubs) and membership status. </w:t>
      </w:r>
    </w:p>
    <w:p w14:paraId="63C07784" w14:textId="77777777" w:rsidR="00BE4279" w:rsidRPr="00BE4279" w:rsidRDefault="00BE4279" w:rsidP="00BE4279">
      <w:pPr>
        <w:pStyle w:val="Heading1"/>
        <w:spacing w:line="262" w:lineRule="exact"/>
        <w:rPr>
          <w:spacing w:val="-1"/>
        </w:rPr>
      </w:pPr>
    </w:p>
    <w:p w14:paraId="69B5DF30" w14:textId="77777777" w:rsidR="00BE4279" w:rsidRDefault="00BE4279" w:rsidP="00BE4279">
      <w:pPr>
        <w:spacing w:before="11"/>
        <w:rPr>
          <w:rFonts w:ascii="Times New Roman" w:eastAsia="Times New Roman" w:hAnsi="Times New Roman" w:cs="Times New Roman"/>
          <w:b/>
        </w:rPr>
      </w:pPr>
      <w:r>
        <w:rPr>
          <w:rFonts w:ascii="Times New Roman" w:eastAsia="Times New Roman" w:hAnsi="Times New Roman" w:cs="Times New Roman"/>
          <w:b/>
        </w:rPr>
        <w:t>Clover Kids</w:t>
      </w:r>
    </w:p>
    <w:p w14:paraId="01402549" w14:textId="033EB94B" w:rsidR="00BE4279" w:rsidRDefault="00BE4279" w:rsidP="00BE4279">
      <w:pPr>
        <w:spacing w:before="11"/>
        <w:rPr>
          <w:rFonts w:ascii="Times New Roman" w:eastAsia="Times New Roman" w:hAnsi="Times New Roman" w:cs="Times New Roman"/>
        </w:rPr>
      </w:pPr>
      <w:r>
        <w:rPr>
          <w:rFonts w:ascii="Times New Roman" w:eastAsia="Times New Roman" w:hAnsi="Times New Roman" w:cs="Times New Roman"/>
        </w:rPr>
        <w:t>The overall purpose of the 4-H Clover Kids program is to foster the development of life skills essential for the cognitive, social, emotional, and physical maturation of Kindergarten through 3</w:t>
      </w:r>
      <w:r w:rsidRPr="00FF3DE7">
        <w:rPr>
          <w:rFonts w:ascii="Times New Roman" w:eastAsia="Times New Roman" w:hAnsi="Times New Roman" w:cs="Times New Roman"/>
          <w:vertAlign w:val="superscript"/>
        </w:rPr>
        <w:t>rd</w:t>
      </w:r>
      <w:r>
        <w:rPr>
          <w:rFonts w:ascii="Times New Roman" w:eastAsia="Times New Roman" w:hAnsi="Times New Roman" w:cs="Times New Roman"/>
        </w:rPr>
        <w:t xml:space="preserve"> grade youth by providing a unique, age-appropriate</w:t>
      </w:r>
      <w:ins w:id="37" w:author="Author">
        <w:r w:rsidR="001C063A">
          <w:rPr>
            <w:rFonts w:ascii="Times New Roman" w:eastAsia="Times New Roman" w:hAnsi="Times New Roman" w:cs="Times New Roman"/>
          </w:rPr>
          <w:t>,</w:t>
        </w:r>
      </w:ins>
      <w:r>
        <w:rPr>
          <w:rFonts w:ascii="Times New Roman" w:eastAsia="Times New Roman" w:hAnsi="Times New Roman" w:cs="Times New Roman"/>
        </w:rPr>
        <w:t xml:space="preserve"> educational opportunity. </w:t>
      </w:r>
    </w:p>
    <w:p w14:paraId="14E303C4" w14:textId="77777777" w:rsidR="00BE4279" w:rsidRDefault="00BE4279" w:rsidP="00BE4279">
      <w:pPr>
        <w:spacing w:before="11"/>
        <w:rPr>
          <w:rFonts w:ascii="Times New Roman" w:eastAsia="Times New Roman" w:hAnsi="Times New Roman" w:cs="Times New Roman"/>
        </w:rPr>
      </w:pPr>
    </w:p>
    <w:p w14:paraId="64142A0E" w14:textId="1B49711B" w:rsidR="00BE4279" w:rsidRPr="00FF3DE7" w:rsidRDefault="00BE4279" w:rsidP="00BE4279">
      <w:pPr>
        <w:spacing w:before="11"/>
        <w:rPr>
          <w:rFonts w:ascii="Times New Roman" w:eastAsia="Times New Roman" w:hAnsi="Times New Roman" w:cs="Times New Roman"/>
          <w:i/>
        </w:rPr>
      </w:pPr>
      <w:r>
        <w:rPr>
          <w:rFonts w:ascii="Times New Roman" w:eastAsia="Times New Roman" w:hAnsi="Times New Roman" w:cs="Times New Roman"/>
        </w:rPr>
        <w:t>In the Clover Kids program, adults plan the experiential learning experience for the youth. The uniqueness of children in this stage of development requires a cooperative program. Because of developmental appropriateness, youth in Clover Kids will not be involved in competitions</w:t>
      </w:r>
      <w:del w:id="38" w:author="Author">
        <w:r w:rsidDel="006E4909">
          <w:rPr>
            <w:rFonts w:ascii="Times New Roman" w:eastAsia="Times New Roman" w:hAnsi="Times New Roman" w:cs="Times New Roman"/>
          </w:rPr>
          <w:delText>,</w:delText>
        </w:r>
      </w:del>
      <w:r>
        <w:rPr>
          <w:rFonts w:ascii="Times New Roman" w:eastAsia="Times New Roman" w:hAnsi="Times New Roman" w:cs="Times New Roman"/>
        </w:rPr>
        <w:t xml:space="preserve"> and may not be eligible for activities or projects designed for 4</w:t>
      </w:r>
      <w:r w:rsidRPr="00FF3DE7">
        <w:rPr>
          <w:rFonts w:ascii="Times New Roman" w:eastAsia="Times New Roman" w:hAnsi="Times New Roman" w:cs="Times New Roman"/>
          <w:vertAlign w:val="superscript"/>
        </w:rPr>
        <w:t>th</w:t>
      </w:r>
      <w:r>
        <w:rPr>
          <w:rFonts w:ascii="Times New Roman" w:eastAsia="Times New Roman" w:hAnsi="Times New Roman" w:cs="Times New Roman"/>
        </w:rPr>
        <w:t xml:space="preserve"> through 12</w:t>
      </w:r>
      <w:r w:rsidRPr="00FF3DE7">
        <w:rPr>
          <w:rFonts w:ascii="Times New Roman" w:eastAsia="Times New Roman" w:hAnsi="Times New Roman" w:cs="Times New Roman"/>
          <w:vertAlign w:val="superscript"/>
        </w:rPr>
        <w:t>th</w:t>
      </w:r>
      <w:r>
        <w:rPr>
          <w:rFonts w:ascii="Times New Roman" w:eastAsia="Times New Roman" w:hAnsi="Times New Roman" w:cs="Times New Roman"/>
        </w:rPr>
        <w:t xml:space="preserve"> grade 4-H</w:t>
      </w:r>
      <w:ins w:id="39" w:author="Author">
        <w:r w:rsidR="006E4909">
          <w:rPr>
            <w:rFonts w:ascii="Times New Roman" w:eastAsia="Times New Roman" w:hAnsi="Times New Roman" w:cs="Times New Roman"/>
          </w:rPr>
          <w:t>’</w:t>
        </w:r>
      </w:ins>
      <w:r>
        <w:rPr>
          <w:rFonts w:ascii="Times New Roman" w:eastAsia="Times New Roman" w:hAnsi="Times New Roman" w:cs="Times New Roman"/>
        </w:rPr>
        <w:t xml:space="preserve">ers. (See the </w:t>
      </w:r>
      <w:r>
        <w:rPr>
          <w:rFonts w:ascii="Times New Roman" w:eastAsia="Times New Roman" w:hAnsi="Times New Roman" w:cs="Times New Roman"/>
          <w:i/>
        </w:rPr>
        <w:t>Clover Kids Toolbox.)</w:t>
      </w:r>
    </w:p>
    <w:p w14:paraId="749E34BC" w14:textId="77777777" w:rsidR="00BE4279" w:rsidRDefault="00BE4279" w:rsidP="00606E5D">
      <w:pPr>
        <w:pStyle w:val="BodyText"/>
        <w:ind w:left="0" w:right="37" w:firstLine="0"/>
        <w:jc w:val="both"/>
        <w:rPr>
          <w:spacing w:val="-1"/>
        </w:rPr>
      </w:pPr>
    </w:p>
    <w:p w14:paraId="745A0A21" w14:textId="77777777" w:rsidR="00BE4279" w:rsidRDefault="00BE4279" w:rsidP="00BE4279">
      <w:pPr>
        <w:pStyle w:val="BodyText"/>
        <w:ind w:left="0" w:firstLine="0"/>
      </w:pPr>
    </w:p>
    <w:p w14:paraId="3D437B51" w14:textId="77777777" w:rsidR="008E6D02" w:rsidRDefault="008E6D02" w:rsidP="00606E5D">
      <w:pPr>
        <w:rPr>
          <w:rFonts w:ascii="Times New Roman" w:hAnsi="Times New Roman" w:cs="Times New Roman"/>
          <w:lang w:val="en"/>
        </w:rPr>
      </w:pPr>
    </w:p>
    <w:p w14:paraId="60DE987B" w14:textId="77777777" w:rsidR="008E6D02" w:rsidRDefault="008E6D02" w:rsidP="00606E5D">
      <w:pPr>
        <w:rPr>
          <w:rFonts w:ascii="Times New Roman" w:hAnsi="Times New Roman" w:cs="Times New Roman"/>
          <w:lang w:val="en"/>
        </w:rPr>
      </w:pPr>
    </w:p>
    <w:p w14:paraId="568CA084" w14:textId="77777777" w:rsidR="008E6D02" w:rsidRDefault="008E6D02" w:rsidP="00606E5D">
      <w:pPr>
        <w:rPr>
          <w:rFonts w:ascii="Times New Roman" w:hAnsi="Times New Roman" w:cs="Times New Roman"/>
          <w:lang w:val="en"/>
        </w:rPr>
      </w:pPr>
    </w:p>
    <w:p w14:paraId="6BF6CF21" w14:textId="77777777" w:rsidR="008E6D02" w:rsidRDefault="008E6D02" w:rsidP="00606E5D">
      <w:pPr>
        <w:rPr>
          <w:rFonts w:ascii="Times New Roman" w:hAnsi="Times New Roman" w:cs="Times New Roman"/>
          <w:lang w:val="en"/>
        </w:rPr>
      </w:pPr>
    </w:p>
    <w:p w14:paraId="76750365" w14:textId="35C52FBA" w:rsidR="008E6D02" w:rsidRDefault="008E6D02" w:rsidP="00606E5D">
      <w:pPr>
        <w:rPr>
          <w:rFonts w:ascii="Times New Roman" w:hAnsi="Times New Roman" w:cs="Times New Roman"/>
          <w:lang w:val="en"/>
        </w:rPr>
      </w:pPr>
    </w:p>
    <w:p w14:paraId="021034CD" w14:textId="77777777" w:rsidR="008E6D02" w:rsidRDefault="008E6D02" w:rsidP="00606E5D">
      <w:pPr>
        <w:rPr>
          <w:rFonts w:ascii="Times New Roman" w:hAnsi="Times New Roman" w:cs="Times New Roman"/>
          <w:lang w:val="en"/>
        </w:rPr>
      </w:pPr>
    </w:p>
    <w:p w14:paraId="4F79D1FB" w14:textId="61FC8818" w:rsidR="00BE4279" w:rsidRDefault="00CB4104">
      <w:r>
        <w:rPr>
          <w:noProof/>
        </w:rPr>
        <mc:AlternateContent>
          <mc:Choice Requires="wpg">
            <w:drawing>
              <wp:anchor distT="0" distB="0" distL="114300" distR="114300" simplePos="0" relativeHeight="251663360" behindDoc="0" locked="0" layoutInCell="1" allowOverlap="1" wp14:anchorId="2FFDE859" wp14:editId="3AC759D3">
                <wp:simplePos x="0" y="0"/>
                <wp:positionH relativeFrom="column">
                  <wp:posOffset>-76200</wp:posOffset>
                </wp:positionH>
                <wp:positionV relativeFrom="page">
                  <wp:posOffset>8061960</wp:posOffset>
                </wp:positionV>
                <wp:extent cx="6240780" cy="103632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6240780" cy="1036320"/>
                          <a:chOff x="0" y="56749"/>
                          <a:chExt cx="6240780" cy="935756"/>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0480" y="56749"/>
                            <a:ext cx="2669540" cy="484505"/>
                          </a:xfrm>
                          <a:prstGeom prst="rect">
                            <a:avLst/>
                          </a:prstGeom>
                        </pic:spPr>
                      </pic:pic>
                      <wps:wsp>
                        <wps:cNvPr id="5" name="Text Box 2"/>
                        <wps:cNvSpPr txBox="1">
                          <a:spLocks noChangeArrowheads="1"/>
                        </wps:cNvSpPr>
                        <wps:spPr bwMode="auto">
                          <a:xfrm>
                            <a:off x="0" y="483344"/>
                            <a:ext cx="6240780" cy="509161"/>
                          </a:xfrm>
                          <a:prstGeom prst="rect">
                            <a:avLst/>
                          </a:prstGeom>
                          <a:noFill/>
                          <a:ln w="9525">
                            <a:noFill/>
                            <a:miter lim="800000"/>
                            <a:headEnd/>
                            <a:tailEnd/>
                          </a:ln>
                        </wps:spPr>
                        <wps:txbx>
                          <w:txbxContent>
                            <w:p w14:paraId="61BA401D" w14:textId="77777777" w:rsidR="00CB4104" w:rsidRPr="008F0DFB" w:rsidRDefault="00CB4104" w:rsidP="008F0DFB">
                              <w:pPr>
                                <w:pStyle w:val="JusticeStatement"/>
                              </w:pPr>
                              <w:r w:rsidRPr="008F0DFB">
                                <w:t xml:space="preserve">Iowa State University Extension and Outreach does not discriminate on the basis of age, disability, ethnicity, gender identity, genetic information, marital status, national origin, pregnancy, race, religion, sex, sexual </w:t>
                              </w:r>
                              <w:r w:rsidRPr="008F0DFB">
                                <w:rPr>
                                  <w:rStyle w:val="JusticeStatementChar"/>
                                </w:rPr>
                                <w:t>orientation, socioeconomic status, or</w:t>
                              </w:r>
                              <w:r w:rsidRPr="008F0DFB">
                                <w:t xml:space="preserve"> status as a U.S. veteran. (Not all prohibited bases apply to all programs.) Inquiries regarding non-discrimination policies may be directed to the Diversity Officer, 2150 Beardshear Hall, 515 Morrill Road, Ames, Iowa 50011, 515-294-1482, </w:t>
                              </w:r>
                              <w:hyperlink r:id="rId13" w:history="1">
                                <w:r w:rsidRPr="008F0DFB">
                                  <w:rPr>
                                    <w:color w:val="0000FF"/>
                                    <w:u w:val="single"/>
                                  </w:rPr>
                                  <w:t>extdiversity@iastate.edu</w:t>
                                </w:r>
                              </w:hyperlink>
                              <w:r w:rsidRPr="008F0DFB">
                                <w:t>. All other inquiries may be directed to 800-262-3804.</w:t>
                              </w:r>
                            </w:p>
                            <w:p w14:paraId="413A961D" w14:textId="77777777" w:rsidR="00CB4104" w:rsidRDefault="00CB4104" w:rsidP="008F0DF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FDE859" id="Group 2" o:spid="_x0000_s1026" style="position:absolute;margin-left:-6pt;margin-top:634.8pt;width:491.4pt;height:81.6pt;z-index:251663360;mso-position-vertical-relative:page;mso-width-relative:margin;mso-height-relative:margin" coordorigin=",567" coordsize="62407,93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04;top:567;width:26696;height:4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2" o:spid="_x0000_s1028" type="#_x0000_t202" style="position:absolute;top:4833;width:62407;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1BA401D" w14:textId="77777777" w:rsidR="00CB4104" w:rsidRPr="008F0DFB" w:rsidRDefault="00CB4104" w:rsidP="008F0DFB">
                        <w:pPr>
                          <w:pStyle w:val="JusticeStatement"/>
                        </w:pPr>
                        <w:r w:rsidRPr="008F0DFB">
                          <w:t xml:space="preserve">Iowa State University Extension and Outreach does not discriminate on the basis of age, disability, ethnicity, gender identity, genetic information, marital status, national origin, pregnancy, race, religion, sex, sexual </w:t>
                        </w:r>
                        <w:r w:rsidRPr="008F0DFB">
                          <w:rPr>
                            <w:rStyle w:val="JusticeStatementChar"/>
                          </w:rPr>
                          <w:t>orientation, socioeconomic status, or</w:t>
                        </w:r>
                        <w:r w:rsidRPr="008F0DFB">
                          <w:t xml:space="preserve"> status as a U.S. veteran. (Not all prohibited bases apply to all programs.) Inquiries regarding non-discrimination policies may be directed to the Diversity Officer, 2150 Beardshear Hall, 515 Morrill Road, Ames, Iowa 50011, 515-294-1482, </w:t>
                        </w:r>
                        <w:hyperlink r:id="rId15" w:history="1">
                          <w:r w:rsidRPr="008F0DFB">
                            <w:rPr>
                              <w:color w:val="0000FF"/>
                              <w:u w:val="single"/>
                            </w:rPr>
                            <w:t>extdiversity@iastate.edu</w:t>
                          </w:r>
                        </w:hyperlink>
                        <w:r w:rsidRPr="008F0DFB">
                          <w:t>. All other inquiries may be directed to 800-262-3804.</w:t>
                        </w:r>
                      </w:p>
                      <w:p w14:paraId="413A961D" w14:textId="77777777" w:rsidR="00CB4104" w:rsidRDefault="00CB4104" w:rsidP="008F0DFB"/>
                    </w:txbxContent>
                  </v:textbox>
                </v:shape>
                <w10:wrap type="topAndBottom" anchory="page"/>
              </v:group>
            </w:pict>
          </mc:Fallback>
        </mc:AlternateContent>
      </w:r>
    </w:p>
    <w:sectPr w:rsidR="00BE427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uthor" w:initials="A">
    <w:p w14:paraId="7E0C7ACC" w14:textId="44437B8E" w:rsidR="001B75D7" w:rsidRDefault="001B75D7">
      <w:pPr>
        <w:pStyle w:val="CommentText"/>
      </w:pPr>
      <w:r>
        <w:rPr>
          <w:rStyle w:val="CommentReference"/>
        </w:rPr>
        <w:annotationRef/>
      </w:r>
      <w:r>
        <w:t>You may want to check that my changes are correct for this context.</w:t>
      </w:r>
    </w:p>
  </w:comment>
  <w:comment w:id="18" w:author="Author" w:initials="A">
    <w:p w14:paraId="240B3377" w14:textId="04F043F5" w:rsidR="00302EA1" w:rsidRDefault="00302EA1">
      <w:pPr>
        <w:pStyle w:val="CommentText"/>
      </w:pPr>
      <w:r>
        <w:rPr>
          <w:rStyle w:val="CommentReference"/>
        </w:rPr>
        <w:annotationRef/>
      </w:r>
      <w:r>
        <w:t>I changed thi</w:t>
      </w:r>
      <w:r w:rsidR="00702E8D">
        <w:t>s</w:t>
      </w:r>
      <w:r>
        <w:t xml:space="preserve"> so that there wasn’t another “including” in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C7ACC" w15:done="0"/>
  <w15:commentEx w15:paraId="240B33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C7ACC" w16cid:durableId="2002D617"/>
  <w16cid:commentId w16cid:paraId="240B3377" w16cid:durableId="2002DA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744BA" w14:textId="77777777" w:rsidR="00D16020" w:rsidRDefault="00D16020" w:rsidP="009346D6">
      <w:r>
        <w:separator/>
      </w:r>
    </w:p>
  </w:endnote>
  <w:endnote w:type="continuationSeparator" w:id="0">
    <w:p w14:paraId="49A9A86D" w14:textId="77777777" w:rsidR="00D16020" w:rsidRDefault="00D16020" w:rsidP="0093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2DDAA" w14:textId="77777777" w:rsidR="009346D6" w:rsidRDefault="003E1B92">
    <w:pPr>
      <w:pStyle w:val="Footer"/>
    </w:pPr>
    <w:r>
      <w:t>Updated May 2018</w:t>
    </w:r>
    <w:r w:rsidR="009346D6">
      <w:t xml:space="preserve"> Prepared by the Iowa 4-H Youth Development Office</w:t>
    </w:r>
    <w:r w:rsidR="00E00E4F">
      <w:t>. Replaces 4-H 14, 4-H 15.</w:t>
    </w:r>
  </w:p>
  <w:p w14:paraId="51AE6B71" w14:textId="77777777" w:rsidR="009346D6" w:rsidRDefault="0093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1601" w14:textId="77777777" w:rsidR="00D16020" w:rsidRDefault="00D16020" w:rsidP="009346D6">
      <w:r>
        <w:separator/>
      </w:r>
    </w:p>
  </w:footnote>
  <w:footnote w:type="continuationSeparator" w:id="0">
    <w:p w14:paraId="1503602B" w14:textId="77777777" w:rsidR="00D16020" w:rsidRDefault="00D16020" w:rsidP="00934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3D2"/>
    <w:multiLevelType w:val="hybridMultilevel"/>
    <w:tmpl w:val="C15C6CF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 w15:restartNumberingAfterBreak="0">
    <w:nsid w:val="07F32BA1"/>
    <w:multiLevelType w:val="hybridMultilevel"/>
    <w:tmpl w:val="ED4C11F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15:restartNumberingAfterBreak="0">
    <w:nsid w:val="207A2350"/>
    <w:multiLevelType w:val="hybridMultilevel"/>
    <w:tmpl w:val="4D3C50B0"/>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PersonalInformation/>
  <w:removeDateAndTim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279"/>
    <w:rsid w:val="000753A6"/>
    <w:rsid w:val="000E3B29"/>
    <w:rsid w:val="00106AB0"/>
    <w:rsid w:val="00127568"/>
    <w:rsid w:val="00185DB7"/>
    <w:rsid w:val="001B75D7"/>
    <w:rsid w:val="001C063A"/>
    <w:rsid w:val="001C56B4"/>
    <w:rsid w:val="00216B23"/>
    <w:rsid w:val="00242B89"/>
    <w:rsid w:val="002E4DE1"/>
    <w:rsid w:val="00302EA1"/>
    <w:rsid w:val="003C11C6"/>
    <w:rsid w:val="003E1B92"/>
    <w:rsid w:val="004F783B"/>
    <w:rsid w:val="005C3A5C"/>
    <w:rsid w:val="005D1848"/>
    <w:rsid w:val="00606E5D"/>
    <w:rsid w:val="00632F7D"/>
    <w:rsid w:val="00635034"/>
    <w:rsid w:val="00683BEB"/>
    <w:rsid w:val="006E4909"/>
    <w:rsid w:val="00702E8D"/>
    <w:rsid w:val="007415A8"/>
    <w:rsid w:val="008025F6"/>
    <w:rsid w:val="00831019"/>
    <w:rsid w:val="00865648"/>
    <w:rsid w:val="008E6D02"/>
    <w:rsid w:val="009346D6"/>
    <w:rsid w:val="00A825E0"/>
    <w:rsid w:val="00AF6FD5"/>
    <w:rsid w:val="00AF73AA"/>
    <w:rsid w:val="00B71CA4"/>
    <w:rsid w:val="00B874E1"/>
    <w:rsid w:val="00BE4279"/>
    <w:rsid w:val="00C44035"/>
    <w:rsid w:val="00CB4104"/>
    <w:rsid w:val="00D16020"/>
    <w:rsid w:val="00D36845"/>
    <w:rsid w:val="00D36B7E"/>
    <w:rsid w:val="00D55D18"/>
    <w:rsid w:val="00D963C6"/>
    <w:rsid w:val="00DE7024"/>
    <w:rsid w:val="00E00E4F"/>
    <w:rsid w:val="00F56E15"/>
    <w:rsid w:val="00FA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1D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E4279"/>
    <w:pPr>
      <w:widowControl w:val="0"/>
      <w:spacing w:after="0" w:line="240" w:lineRule="auto"/>
    </w:pPr>
  </w:style>
  <w:style w:type="paragraph" w:styleId="Heading1">
    <w:name w:val="heading 1"/>
    <w:basedOn w:val="Normal"/>
    <w:link w:val="Heading1Char"/>
    <w:uiPriority w:val="1"/>
    <w:qFormat/>
    <w:rsid w:val="00BE4279"/>
    <w:pPr>
      <w:ind w:left="112"/>
      <w:outlineLvl w:val="0"/>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E4279"/>
    <w:rPr>
      <w:rFonts w:ascii="Times New Roman" w:eastAsia="Times New Roman" w:hAnsi="Times New Roman"/>
      <w:b/>
      <w:bCs/>
      <w:sz w:val="23"/>
      <w:szCs w:val="23"/>
    </w:rPr>
  </w:style>
  <w:style w:type="paragraph" w:styleId="BodyText">
    <w:name w:val="Body Text"/>
    <w:basedOn w:val="Normal"/>
    <w:link w:val="BodyTextChar"/>
    <w:uiPriority w:val="1"/>
    <w:qFormat/>
    <w:rsid w:val="00BE4279"/>
    <w:pPr>
      <w:ind w:left="472" w:hanging="36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BE4279"/>
    <w:rPr>
      <w:rFonts w:ascii="Times New Roman" w:eastAsia="Times New Roman" w:hAnsi="Times New Roman"/>
      <w:sz w:val="23"/>
      <w:szCs w:val="23"/>
    </w:rPr>
  </w:style>
  <w:style w:type="paragraph" w:styleId="ListParagraph">
    <w:name w:val="List Paragraph"/>
    <w:basedOn w:val="Normal"/>
    <w:uiPriority w:val="34"/>
    <w:qFormat/>
    <w:rsid w:val="00BE4279"/>
    <w:pPr>
      <w:ind w:left="720"/>
      <w:contextualSpacing/>
    </w:pPr>
  </w:style>
  <w:style w:type="paragraph" w:styleId="Header">
    <w:name w:val="header"/>
    <w:basedOn w:val="Normal"/>
    <w:link w:val="HeaderChar"/>
    <w:uiPriority w:val="99"/>
    <w:unhideWhenUsed/>
    <w:rsid w:val="009346D6"/>
    <w:pPr>
      <w:tabs>
        <w:tab w:val="center" w:pos="4680"/>
        <w:tab w:val="right" w:pos="9360"/>
      </w:tabs>
    </w:pPr>
  </w:style>
  <w:style w:type="character" w:customStyle="1" w:styleId="HeaderChar">
    <w:name w:val="Header Char"/>
    <w:basedOn w:val="DefaultParagraphFont"/>
    <w:link w:val="Header"/>
    <w:uiPriority w:val="99"/>
    <w:rsid w:val="009346D6"/>
  </w:style>
  <w:style w:type="paragraph" w:styleId="Footer">
    <w:name w:val="footer"/>
    <w:basedOn w:val="Normal"/>
    <w:link w:val="FooterChar"/>
    <w:uiPriority w:val="99"/>
    <w:unhideWhenUsed/>
    <w:rsid w:val="009346D6"/>
    <w:pPr>
      <w:tabs>
        <w:tab w:val="center" w:pos="4680"/>
        <w:tab w:val="right" w:pos="9360"/>
      </w:tabs>
    </w:pPr>
  </w:style>
  <w:style w:type="character" w:customStyle="1" w:styleId="FooterChar">
    <w:name w:val="Footer Char"/>
    <w:basedOn w:val="DefaultParagraphFont"/>
    <w:link w:val="Footer"/>
    <w:uiPriority w:val="99"/>
    <w:rsid w:val="009346D6"/>
  </w:style>
  <w:style w:type="character" w:styleId="Hyperlink">
    <w:name w:val="Hyperlink"/>
    <w:basedOn w:val="DefaultParagraphFont"/>
    <w:uiPriority w:val="99"/>
    <w:semiHidden/>
    <w:unhideWhenUsed/>
    <w:rsid w:val="00606E5D"/>
    <w:rPr>
      <w:color w:val="0563C1" w:themeColor="hyperlink"/>
      <w:u w:val="single"/>
    </w:rPr>
  </w:style>
  <w:style w:type="paragraph" w:styleId="Title">
    <w:name w:val="Title"/>
    <w:basedOn w:val="Normal"/>
    <w:next w:val="Normal"/>
    <w:link w:val="TitleChar"/>
    <w:uiPriority w:val="10"/>
    <w:qFormat/>
    <w:rsid w:val="00CB4104"/>
    <w:pPr>
      <w:widowControl/>
      <w:autoSpaceDE w:val="0"/>
      <w:autoSpaceDN w:val="0"/>
      <w:adjustRightInd w:val="0"/>
      <w:spacing w:line="276" w:lineRule="auto"/>
    </w:pPr>
    <w:rPr>
      <w:rFonts w:ascii="Times New Roman" w:hAnsi="Times New Roman"/>
      <w:b/>
      <w:sz w:val="52"/>
    </w:rPr>
  </w:style>
  <w:style w:type="character" w:customStyle="1" w:styleId="TitleChar">
    <w:name w:val="Title Char"/>
    <w:basedOn w:val="DefaultParagraphFont"/>
    <w:link w:val="Title"/>
    <w:uiPriority w:val="10"/>
    <w:rsid w:val="00CB4104"/>
    <w:rPr>
      <w:rFonts w:ascii="Times New Roman" w:hAnsi="Times New Roman"/>
      <w:b/>
      <w:sz w:val="52"/>
    </w:rPr>
  </w:style>
  <w:style w:type="paragraph" w:styleId="Subtitle">
    <w:name w:val="Subtitle"/>
    <w:basedOn w:val="Normal"/>
    <w:next w:val="Normal"/>
    <w:link w:val="SubtitleChar"/>
    <w:uiPriority w:val="11"/>
    <w:qFormat/>
    <w:rsid w:val="00CB4104"/>
    <w:pPr>
      <w:widowControl/>
      <w:autoSpaceDE w:val="0"/>
      <w:autoSpaceDN w:val="0"/>
      <w:adjustRightInd w:val="0"/>
      <w:spacing w:line="276" w:lineRule="auto"/>
    </w:pPr>
    <w:rPr>
      <w:rFonts w:ascii="Times New Roman" w:hAnsi="Times New Roman"/>
      <w:sz w:val="40"/>
    </w:rPr>
  </w:style>
  <w:style w:type="character" w:customStyle="1" w:styleId="SubtitleChar">
    <w:name w:val="Subtitle Char"/>
    <w:basedOn w:val="DefaultParagraphFont"/>
    <w:link w:val="Subtitle"/>
    <w:uiPriority w:val="11"/>
    <w:rsid w:val="00CB4104"/>
    <w:rPr>
      <w:rFonts w:ascii="Times New Roman" w:hAnsi="Times New Roman"/>
      <w:sz w:val="40"/>
    </w:rPr>
  </w:style>
  <w:style w:type="paragraph" w:customStyle="1" w:styleId="JusticeStatement">
    <w:name w:val="Justice Statement"/>
    <w:basedOn w:val="Normal"/>
    <w:link w:val="JusticeStatementChar"/>
    <w:qFormat/>
    <w:rsid w:val="00CB4104"/>
    <w:pPr>
      <w:keepLines/>
      <w:widowControl/>
      <w:spacing w:before="100" w:beforeAutospacing="1"/>
    </w:pPr>
    <w:rPr>
      <w:rFonts w:ascii="Times New Roman" w:eastAsiaTheme="minorEastAsia" w:hAnsi="Times New Roman" w:cs="Times New Roman"/>
      <w:noProof/>
      <w:sz w:val="16"/>
      <w:szCs w:val="16"/>
    </w:rPr>
  </w:style>
  <w:style w:type="character" w:customStyle="1" w:styleId="JusticeStatementChar">
    <w:name w:val="Justice Statement Char"/>
    <w:basedOn w:val="DefaultParagraphFont"/>
    <w:link w:val="JusticeStatement"/>
    <w:rsid w:val="00CB4104"/>
    <w:rPr>
      <w:rFonts w:ascii="Times New Roman" w:eastAsiaTheme="minorEastAsia" w:hAnsi="Times New Roman" w:cs="Times New Roman"/>
      <w:noProof/>
      <w:sz w:val="16"/>
      <w:szCs w:val="16"/>
    </w:rPr>
  </w:style>
  <w:style w:type="paragraph" w:styleId="BalloonText">
    <w:name w:val="Balloon Text"/>
    <w:basedOn w:val="Normal"/>
    <w:link w:val="BalloonTextChar"/>
    <w:uiPriority w:val="99"/>
    <w:semiHidden/>
    <w:unhideWhenUsed/>
    <w:rsid w:val="008025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F6"/>
    <w:rPr>
      <w:rFonts w:ascii="Segoe UI" w:hAnsi="Segoe UI" w:cs="Segoe UI"/>
      <w:sz w:val="18"/>
      <w:szCs w:val="18"/>
    </w:rPr>
  </w:style>
  <w:style w:type="character" w:styleId="CommentReference">
    <w:name w:val="annotation reference"/>
    <w:basedOn w:val="DefaultParagraphFont"/>
    <w:uiPriority w:val="99"/>
    <w:semiHidden/>
    <w:unhideWhenUsed/>
    <w:rsid w:val="001B75D7"/>
    <w:rPr>
      <w:sz w:val="16"/>
      <w:szCs w:val="16"/>
    </w:rPr>
  </w:style>
  <w:style w:type="paragraph" w:styleId="CommentText">
    <w:name w:val="annotation text"/>
    <w:basedOn w:val="Normal"/>
    <w:link w:val="CommentTextChar"/>
    <w:uiPriority w:val="99"/>
    <w:semiHidden/>
    <w:unhideWhenUsed/>
    <w:rsid w:val="001B75D7"/>
    <w:rPr>
      <w:sz w:val="20"/>
      <w:szCs w:val="20"/>
    </w:rPr>
  </w:style>
  <w:style w:type="character" w:customStyle="1" w:styleId="CommentTextChar">
    <w:name w:val="Comment Text Char"/>
    <w:basedOn w:val="DefaultParagraphFont"/>
    <w:link w:val="CommentText"/>
    <w:uiPriority w:val="99"/>
    <w:semiHidden/>
    <w:rsid w:val="001B75D7"/>
    <w:rPr>
      <w:sz w:val="20"/>
      <w:szCs w:val="20"/>
    </w:rPr>
  </w:style>
  <w:style w:type="paragraph" w:styleId="CommentSubject">
    <w:name w:val="annotation subject"/>
    <w:basedOn w:val="CommentText"/>
    <w:next w:val="CommentText"/>
    <w:link w:val="CommentSubjectChar"/>
    <w:uiPriority w:val="99"/>
    <w:semiHidden/>
    <w:unhideWhenUsed/>
    <w:rsid w:val="001B75D7"/>
    <w:rPr>
      <w:b/>
      <w:bCs/>
    </w:rPr>
  </w:style>
  <w:style w:type="character" w:customStyle="1" w:styleId="CommentSubjectChar">
    <w:name w:val="Comment Subject Char"/>
    <w:basedOn w:val="CommentTextChar"/>
    <w:link w:val="CommentSubject"/>
    <w:uiPriority w:val="99"/>
    <w:semiHidden/>
    <w:rsid w:val="001B7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9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extdiversity@iastate.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extdiversity@iastate.edu"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EE884-9995-4711-A1F7-3A6AF327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2019-02-04T21:57:00Z</dcterms:created>
  <dcterms:modified xsi:type="dcterms:W3CDTF">2019-02-04T21:57:00Z</dcterms:modified>
</cp:coreProperties>
</file>